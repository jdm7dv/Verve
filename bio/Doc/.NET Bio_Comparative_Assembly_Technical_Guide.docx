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402010" w:rsidTr="00402010">
        <w:trPr>
          <w:trHeight w:val="3240"/>
        </w:trPr>
        <w:tc>
          <w:tcPr>
            <w:tcW w:w="2040" w:type="dxa"/>
          </w:tcPr>
          <w:p w:rsidR="00402010" w:rsidRPr="00572F08" w:rsidRDefault="00402010" w:rsidP="003338CC">
            <w:pPr>
              <w:pStyle w:val="BodyText"/>
              <w:ind w:left="432"/>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50pt" o:ole="">
                  <v:imagedata r:id="rId12" o:title=""/>
                </v:shape>
                <o:OLEObject Type="Embed" ProgID="PBrush" ShapeID="_x0000_i1025" DrawAspect="Content" ObjectID="_1379424545" r:id="rId13"/>
              </w:object>
            </w:r>
          </w:p>
        </w:tc>
        <w:tc>
          <w:tcPr>
            <w:tcW w:w="7908" w:type="dxa"/>
          </w:tcPr>
          <w:p w:rsidR="00402010" w:rsidRDefault="009E5CD9" w:rsidP="003338CC">
            <w:pPr>
              <w:pStyle w:val="Title"/>
              <w:ind w:left="288"/>
            </w:pPr>
            <w:r>
              <w:t>.NET Bio</w:t>
            </w:r>
            <w:r w:rsidR="000B4E9D">
              <w:t xml:space="preserve"> </w:t>
            </w:r>
            <w:r w:rsidR="001A4F1B">
              <w:t xml:space="preserve">Comparative Assembly </w:t>
            </w:r>
            <w:r w:rsidR="00BA0C9D">
              <w:t xml:space="preserve">Technical </w:t>
            </w:r>
            <w:r w:rsidR="00402010">
              <w:t>Guide</w:t>
            </w:r>
          </w:p>
          <w:p w:rsidR="00402010" w:rsidRPr="00E8106A" w:rsidRDefault="00402010" w:rsidP="00F21207">
            <w:pPr>
              <w:pStyle w:val="Version"/>
            </w:pPr>
            <w:r>
              <w:t xml:space="preserve">Version </w:t>
            </w:r>
            <w:r w:rsidR="00CF0526">
              <w:t>1</w:t>
            </w:r>
            <w:r>
              <w:t>.0</w:t>
            </w:r>
            <w:r w:rsidR="00F21207">
              <w:t xml:space="preserve"> June</w:t>
            </w:r>
            <w:r>
              <w:t xml:space="preserve"> 201</w:t>
            </w:r>
            <w:r w:rsidR="00DF5EE7">
              <w:t>1</w:t>
            </w:r>
          </w:p>
        </w:tc>
      </w:tr>
    </w:tbl>
    <w:p w:rsidR="008A6A85" w:rsidRPr="00A6731E" w:rsidRDefault="00DE77A4" w:rsidP="00A6731E">
      <w:pPr>
        <w:pStyle w:val="Procedure"/>
      </w:pPr>
      <w:r w:rsidRPr="00446428">
        <w:t>Abstract</w:t>
      </w:r>
    </w:p>
    <w:p w:rsidR="00A97B03" w:rsidRDefault="00A97B03" w:rsidP="00402010">
      <w:pPr>
        <w:pStyle w:val="BodyText"/>
      </w:pPr>
      <w:r>
        <w:t xml:space="preserve">Comparative genome assembly is a process in which an already sequenced </w:t>
      </w:r>
      <w:r w:rsidR="001C697D">
        <w:t xml:space="preserve">close relative </w:t>
      </w:r>
      <w:r>
        <w:t xml:space="preserve">genome is used as a </w:t>
      </w:r>
      <w:r>
        <w:rPr>
          <w:i/>
        </w:rPr>
        <w:t>reference</w:t>
      </w:r>
      <w:r>
        <w:t xml:space="preserve"> against which the reads from the </w:t>
      </w:r>
      <w:r>
        <w:rPr>
          <w:i/>
        </w:rPr>
        <w:t>target</w:t>
      </w:r>
      <w:r>
        <w:t xml:space="preserve"> genome can be matched, providing a framework that can greatly spee</w:t>
      </w:r>
      <w:r w:rsidR="009231BD">
        <w:t xml:space="preserve">d up the assembly of a genome. </w:t>
      </w:r>
      <w:r w:rsidR="009231BD" w:rsidRPr="009231BD">
        <w:t xml:space="preserve"> Comparative Assembly </w:t>
      </w:r>
      <w:r>
        <w:t>allows for the efficient assembly of large complex genomes where a close relative species genome is already available.</w:t>
      </w:r>
    </w:p>
    <w:p w:rsidR="00035098" w:rsidRDefault="00B32047" w:rsidP="00402010">
      <w:pPr>
        <w:pStyle w:val="BodyText"/>
      </w:pPr>
      <w:r>
        <w:t xml:space="preserve">This document describes the </w:t>
      </w:r>
      <w:r w:rsidR="00866D22" w:rsidRPr="00050EBE">
        <w:rPr>
          <w:b/>
        </w:rPr>
        <w:t>Comparative</w:t>
      </w:r>
      <w:r w:rsidR="00050EBE" w:rsidRPr="00050EBE">
        <w:rPr>
          <w:b/>
        </w:rPr>
        <w:t>GenomeAssember</w:t>
      </w:r>
      <w:r w:rsidR="00866D22">
        <w:t xml:space="preserve"> </w:t>
      </w:r>
      <w:r w:rsidR="00050EBE">
        <w:t>class</w:t>
      </w:r>
      <w:r w:rsidR="00170EEA">
        <w:t xml:space="preserve"> and the </w:t>
      </w:r>
      <w:r w:rsidR="00170EEA" w:rsidRPr="00170EEA">
        <w:rPr>
          <w:b/>
        </w:rPr>
        <w:t>ComparativeUtil</w:t>
      </w:r>
      <w:r w:rsidR="00170EEA">
        <w:t xml:space="preserve"> utility</w:t>
      </w:r>
      <w:r>
        <w:t>.</w:t>
      </w:r>
      <w:r w:rsidR="00C4081B">
        <w:t xml:space="preserve">  </w:t>
      </w:r>
      <w:r w:rsidR="00C4081B" w:rsidRPr="00050EBE">
        <w:rPr>
          <w:b/>
        </w:rPr>
        <w:t>ComparativeGenomeAssember</w:t>
      </w:r>
      <w:r w:rsidR="00C4081B">
        <w:t xml:space="preserve"> </w:t>
      </w:r>
      <w:r w:rsidR="00910D8D">
        <w:t>and P</w:t>
      </w:r>
      <w:r w:rsidR="00910D8D" w:rsidRPr="00C4081B">
        <w:t>adena</w:t>
      </w:r>
      <w:r w:rsidR="00344D35">
        <w:t xml:space="preserve"> </w:t>
      </w:r>
      <w:r w:rsidR="00910D8D">
        <w:t>are the</w:t>
      </w:r>
      <w:r w:rsidR="00C4081B" w:rsidRPr="00C4081B">
        <w:t xml:space="preserve"> </w:t>
      </w:r>
      <w:r w:rsidR="00C4081B">
        <w:t xml:space="preserve">two </w:t>
      </w:r>
      <w:r w:rsidR="00C4081B" w:rsidRPr="00C4081B">
        <w:t>assembly algorithm</w:t>
      </w:r>
      <w:r w:rsidR="00C4081B">
        <w:t>s</w:t>
      </w:r>
      <w:r w:rsidR="00C4081B" w:rsidRPr="00C4081B">
        <w:t xml:space="preserve"> in </w:t>
      </w:r>
      <w:r w:rsidR="00C4081B">
        <w:t xml:space="preserve">the </w:t>
      </w:r>
      <w:r w:rsidR="009E5CD9">
        <w:t>.NET Bio</w:t>
      </w:r>
      <w:r w:rsidR="00C4081B" w:rsidRPr="00C4081B">
        <w:t xml:space="preserve"> library. </w:t>
      </w:r>
    </w:p>
    <w:p w:rsidR="00A834B3" w:rsidRDefault="009E5CD9" w:rsidP="00A834B3">
      <w:pPr>
        <w:pStyle w:val="BodyText"/>
      </w:pPr>
      <w:r>
        <w:t>.NET Bio</w:t>
      </w:r>
      <w:r w:rsidR="00564619">
        <w:t xml:space="preserve"> Framework</w:t>
      </w:r>
      <w:r w:rsidR="00A834B3">
        <w:t xml:space="preserve"> software and documentation are available at:  </w:t>
      </w:r>
      <w:hyperlink r:id="rId14" w:history="1">
        <w:r w:rsidRPr="007D0906">
          <w:rPr>
            <w:rStyle w:val="Hyperlink"/>
          </w:rPr>
          <w:t>http://bio.codeplex.com</w:t>
        </w:r>
      </w:hyperlink>
    </w:p>
    <w:p w:rsidR="00402010" w:rsidRPr="00402010" w:rsidRDefault="00402010" w:rsidP="00402010">
      <w:pPr>
        <w:keepNext/>
        <w:pageBreakBefore/>
        <w:rPr>
          <w:rStyle w:val="Small"/>
        </w:rPr>
      </w:pPr>
      <w:r w:rsidRPr="00402010">
        <w:rPr>
          <w:rStyle w:val="Small"/>
        </w:rPr>
        <w:lastRenderedPageBreak/>
        <w:t xml:space="preserve">Disclaimer: This document is provided “as-is”. Information and views expressed in this document, including URL and other Internet Web site references, may change without notice. You bear the risk of using it. </w:t>
      </w:r>
    </w:p>
    <w:p w:rsidR="00402010" w:rsidRPr="00402010" w:rsidRDefault="00402010" w:rsidP="00402010">
      <w:pPr>
        <w:rPr>
          <w:rStyle w:val="Small"/>
        </w:rPr>
      </w:pPr>
    </w:p>
    <w:p w:rsidR="00402010" w:rsidRPr="00402010" w:rsidRDefault="00402010" w:rsidP="00402010">
      <w:pPr>
        <w:rPr>
          <w:rStyle w:val="Small"/>
        </w:rPr>
      </w:pPr>
      <w:r w:rsidRPr="00402010">
        <w:rPr>
          <w:rStyle w:val="Small"/>
        </w:rPr>
        <w:t xml:space="preserve">This document does not provide you with any legal rights to any intellectual property in any Microsoft product. You may copy and use this document for your internal, reference purposes. </w:t>
      </w:r>
    </w:p>
    <w:p w:rsidR="00402010" w:rsidRPr="00402010" w:rsidRDefault="00402010" w:rsidP="00402010">
      <w:pPr>
        <w:rPr>
          <w:rStyle w:val="Small"/>
        </w:rPr>
      </w:pPr>
    </w:p>
    <w:p w:rsidR="0075602D" w:rsidRDefault="0075602D" w:rsidP="00AE112E">
      <w:pPr>
        <w:rPr>
          <w:rStyle w:val="Small"/>
        </w:rPr>
      </w:pPr>
      <w:r w:rsidRPr="0075602D">
        <w:rPr>
          <w:rStyle w:val="Small"/>
        </w:rPr>
        <w:t xml:space="preserve">© 2011 The Outercurve Foundation. </w:t>
      </w:r>
    </w:p>
    <w:p w:rsidR="0075602D" w:rsidRDefault="0075602D" w:rsidP="00AE112E">
      <w:pPr>
        <w:rPr>
          <w:rStyle w:val="Small"/>
        </w:rPr>
      </w:pPr>
    </w:p>
    <w:p w:rsidR="00AE112E" w:rsidRDefault="00AE112E" w:rsidP="00AE112E">
      <w:pPr>
        <w:rPr>
          <w:rStyle w:val="Small"/>
        </w:rPr>
      </w:pPr>
      <w:r w:rsidRPr="0099133B">
        <w:rPr>
          <w:rStyle w:val="Small"/>
        </w:rPr>
        <w:t>Distributed under Creative Commons Attribution 3.0 Unported License</w:t>
      </w:r>
    </w:p>
    <w:p w:rsidR="00402010" w:rsidRPr="00402010" w:rsidRDefault="00402010" w:rsidP="00402010">
      <w:pPr>
        <w:rPr>
          <w:rStyle w:val="Small"/>
        </w:rPr>
      </w:pPr>
    </w:p>
    <w:p w:rsidR="00402010" w:rsidRDefault="00402010" w:rsidP="00402010">
      <w:pPr>
        <w:rPr>
          <w:rStyle w:val="Small"/>
        </w:rPr>
      </w:pPr>
      <w:r w:rsidRPr="00402010">
        <w:rPr>
          <w:rStyle w:val="Small"/>
        </w:rPr>
        <w:t>Microsoft, Visual Basic, Visual Studio, and Windows are trademarks of the Microsoft group of companies.  All other trademarks are property of their respective owners.</w:t>
      </w:r>
    </w:p>
    <w:p w:rsidR="00402010" w:rsidRPr="00402010" w:rsidRDefault="00402010" w:rsidP="00402010">
      <w:pPr>
        <w:rPr>
          <w:rStyle w:val="Small"/>
        </w:rPr>
      </w:pPr>
    </w:p>
    <w:p w:rsidR="00402010" w:rsidRPr="00402010" w:rsidRDefault="00402010" w:rsidP="00402010">
      <w:pPr>
        <w:pStyle w:val="BodyText"/>
      </w:pPr>
    </w:p>
    <w:p w:rsidR="00330BF4" w:rsidRDefault="00330BF4" w:rsidP="00402010">
      <w:pPr>
        <w:pStyle w:val="Procedure"/>
        <w:pageBreakBefore/>
      </w:pPr>
      <w:r>
        <w:lastRenderedPageBreak/>
        <w:t>Contents</w:t>
      </w:r>
    </w:p>
    <w:p w:rsidR="004A50A6" w:rsidRDefault="0092286A">
      <w:pPr>
        <w:pStyle w:val="TOC1"/>
        <w:rPr>
          <w:sz w:val="22"/>
        </w:rPr>
      </w:pPr>
      <w:r>
        <w:rPr>
          <w:rFonts w:ascii="Arial" w:eastAsia="MS Mincho" w:hAnsi="Arial" w:cs="Arial"/>
          <w:sz w:val="18"/>
          <w:szCs w:val="20"/>
        </w:rPr>
        <w:fldChar w:fldCharType="begin"/>
      </w:r>
      <w:r w:rsidR="00330BF4">
        <w:rPr>
          <w:rFonts w:ascii="Arial" w:eastAsia="MS Mincho" w:hAnsi="Arial" w:cs="Arial"/>
          <w:sz w:val="18"/>
          <w:szCs w:val="20"/>
        </w:rPr>
        <w:instrText xml:space="preserve"> TOC \o "1-</w:instrText>
      </w:r>
      <w:r w:rsidR="0070622D">
        <w:rPr>
          <w:rFonts w:ascii="Arial" w:eastAsia="MS Mincho" w:hAnsi="Arial" w:cs="Arial"/>
          <w:sz w:val="18"/>
          <w:szCs w:val="20"/>
        </w:rPr>
        <w:instrText>2</w:instrText>
      </w:r>
      <w:r w:rsidR="00330BF4">
        <w:rPr>
          <w:rFonts w:ascii="Arial" w:eastAsia="MS Mincho" w:hAnsi="Arial" w:cs="Arial"/>
          <w:sz w:val="18"/>
          <w:szCs w:val="20"/>
        </w:rPr>
        <w:instrText xml:space="preserve">" \h \z \u </w:instrText>
      </w:r>
      <w:r>
        <w:rPr>
          <w:rFonts w:ascii="Arial" w:eastAsia="MS Mincho" w:hAnsi="Arial" w:cs="Arial"/>
          <w:sz w:val="18"/>
          <w:szCs w:val="20"/>
        </w:rPr>
        <w:fldChar w:fldCharType="separate"/>
      </w:r>
      <w:hyperlink w:anchor="_Toc294528518" w:history="1">
        <w:r w:rsidR="004A50A6" w:rsidRPr="009946EB">
          <w:rPr>
            <w:rStyle w:val="Hyperlink"/>
          </w:rPr>
          <w:t>Introduction</w:t>
        </w:r>
        <w:r w:rsidR="004A50A6">
          <w:rPr>
            <w:webHidden/>
          </w:rPr>
          <w:tab/>
        </w:r>
        <w:r w:rsidR="004A50A6">
          <w:rPr>
            <w:webHidden/>
          </w:rPr>
          <w:fldChar w:fldCharType="begin"/>
        </w:r>
        <w:r w:rsidR="004A50A6">
          <w:rPr>
            <w:webHidden/>
          </w:rPr>
          <w:instrText xml:space="preserve"> PAGEREF _Toc294528518 \h </w:instrText>
        </w:r>
        <w:r w:rsidR="004A50A6">
          <w:rPr>
            <w:webHidden/>
          </w:rPr>
        </w:r>
        <w:r w:rsidR="004A50A6">
          <w:rPr>
            <w:webHidden/>
          </w:rPr>
          <w:fldChar w:fldCharType="separate"/>
        </w:r>
        <w:r w:rsidR="00CE3320">
          <w:rPr>
            <w:webHidden/>
          </w:rPr>
          <w:t>4</w:t>
        </w:r>
        <w:r w:rsidR="004A50A6">
          <w:rPr>
            <w:webHidden/>
          </w:rPr>
          <w:fldChar w:fldCharType="end"/>
        </w:r>
      </w:hyperlink>
    </w:p>
    <w:p w:rsidR="004A50A6" w:rsidRDefault="0019269F">
      <w:pPr>
        <w:pStyle w:val="TOC1"/>
        <w:rPr>
          <w:sz w:val="22"/>
        </w:rPr>
      </w:pPr>
      <w:hyperlink w:anchor="_Toc294528519" w:history="1">
        <w:r w:rsidR="004A50A6" w:rsidRPr="009946EB">
          <w:rPr>
            <w:rStyle w:val="Hyperlink"/>
            <w:rFonts w:cstheme="minorHAnsi"/>
          </w:rPr>
          <w:t>Scenarios</w:t>
        </w:r>
        <w:r w:rsidR="004A50A6">
          <w:rPr>
            <w:webHidden/>
          </w:rPr>
          <w:tab/>
        </w:r>
        <w:r w:rsidR="004A50A6">
          <w:rPr>
            <w:webHidden/>
          </w:rPr>
          <w:fldChar w:fldCharType="begin"/>
        </w:r>
        <w:r w:rsidR="004A50A6">
          <w:rPr>
            <w:webHidden/>
          </w:rPr>
          <w:instrText xml:space="preserve"> PAGEREF _Toc294528519 \h </w:instrText>
        </w:r>
        <w:r w:rsidR="004A50A6">
          <w:rPr>
            <w:webHidden/>
          </w:rPr>
        </w:r>
        <w:r w:rsidR="004A50A6">
          <w:rPr>
            <w:webHidden/>
          </w:rPr>
          <w:fldChar w:fldCharType="separate"/>
        </w:r>
        <w:r w:rsidR="00CE3320">
          <w:rPr>
            <w:webHidden/>
          </w:rPr>
          <w:t>5</w:t>
        </w:r>
        <w:r w:rsidR="004A50A6">
          <w:rPr>
            <w:webHidden/>
          </w:rPr>
          <w:fldChar w:fldCharType="end"/>
        </w:r>
      </w:hyperlink>
    </w:p>
    <w:p w:rsidR="004A50A6" w:rsidRDefault="0019269F">
      <w:pPr>
        <w:pStyle w:val="TOC2"/>
        <w:rPr>
          <w:rFonts w:eastAsiaTheme="minorEastAsia"/>
          <w:sz w:val="22"/>
        </w:rPr>
      </w:pPr>
      <w:hyperlink w:anchor="_Toc294528520" w:history="1">
        <w:r w:rsidR="004A50A6" w:rsidRPr="009946EB">
          <w:rPr>
            <w:rStyle w:val="Hyperlink"/>
          </w:rPr>
          <w:t>Large Plant Genome and Close Relative Reference</w:t>
        </w:r>
        <w:r w:rsidR="004A50A6">
          <w:rPr>
            <w:webHidden/>
          </w:rPr>
          <w:tab/>
        </w:r>
        <w:r w:rsidR="004A50A6">
          <w:rPr>
            <w:webHidden/>
          </w:rPr>
          <w:fldChar w:fldCharType="begin"/>
        </w:r>
        <w:r w:rsidR="004A50A6">
          <w:rPr>
            <w:webHidden/>
          </w:rPr>
          <w:instrText xml:space="preserve"> PAGEREF _Toc294528520 \h </w:instrText>
        </w:r>
        <w:r w:rsidR="004A50A6">
          <w:rPr>
            <w:webHidden/>
          </w:rPr>
        </w:r>
        <w:r w:rsidR="004A50A6">
          <w:rPr>
            <w:webHidden/>
          </w:rPr>
          <w:fldChar w:fldCharType="separate"/>
        </w:r>
        <w:r w:rsidR="00CE3320">
          <w:rPr>
            <w:webHidden/>
          </w:rPr>
          <w:t>5</w:t>
        </w:r>
        <w:r w:rsidR="004A50A6">
          <w:rPr>
            <w:webHidden/>
          </w:rPr>
          <w:fldChar w:fldCharType="end"/>
        </w:r>
      </w:hyperlink>
    </w:p>
    <w:p w:rsidR="004A50A6" w:rsidRDefault="0019269F">
      <w:pPr>
        <w:pStyle w:val="TOC2"/>
        <w:rPr>
          <w:rFonts w:eastAsiaTheme="minorEastAsia"/>
          <w:sz w:val="22"/>
        </w:rPr>
      </w:pPr>
      <w:hyperlink w:anchor="_Toc294528521" w:history="1">
        <w:r w:rsidR="004A50A6" w:rsidRPr="009946EB">
          <w:rPr>
            <w:rStyle w:val="Hyperlink"/>
          </w:rPr>
          <w:t>Use Comparative Assembly to get more insight into mutations and SNP’s</w:t>
        </w:r>
        <w:r w:rsidR="004A50A6">
          <w:rPr>
            <w:webHidden/>
          </w:rPr>
          <w:tab/>
        </w:r>
        <w:r w:rsidR="004A50A6">
          <w:rPr>
            <w:webHidden/>
          </w:rPr>
          <w:fldChar w:fldCharType="begin"/>
        </w:r>
        <w:r w:rsidR="004A50A6">
          <w:rPr>
            <w:webHidden/>
          </w:rPr>
          <w:instrText xml:space="preserve"> PAGEREF _Toc294528521 \h </w:instrText>
        </w:r>
        <w:r w:rsidR="004A50A6">
          <w:rPr>
            <w:webHidden/>
          </w:rPr>
        </w:r>
        <w:r w:rsidR="004A50A6">
          <w:rPr>
            <w:webHidden/>
          </w:rPr>
          <w:fldChar w:fldCharType="separate"/>
        </w:r>
        <w:r w:rsidR="00CE3320">
          <w:rPr>
            <w:webHidden/>
          </w:rPr>
          <w:t>5</w:t>
        </w:r>
        <w:r w:rsidR="004A50A6">
          <w:rPr>
            <w:webHidden/>
          </w:rPr>
          <w:fldChar w:fldCharType="end"/>
        </w:r>
      </w:hyperlink>
    </w:p>
    <w:p w:rsidR="004A50A6" w:rsidRDefault="0019269F">
      <w:pPr>
        <w:pStyle w:val="TOC2"/>
        <w:rPr>
          <w:rFonts w:eastAsiaTheme="minorEastAsia"/>
          <w:sz w:val="22"/>
        </w:rPr>
      </w:pPr>
      <w:hyperlink w:anchor="_Toc294528522" w:history="1">
        <w:r w:rsidR="004A50A6" w:rsidRPr="009946EB">
          <w:rPr>
            <w:rStyle w:val="Hyperlink"/>
          </w:rPr>
          <w:t>Assembling sequences of different strains</w:t>
        </w:r>
        <w:r w:rsidR="004A50A6">
          <w:rPr>
            <w:webHidden/>
          </w:rPr>
          <w:tab/>
        </w:r>
        <w:r w:rsidR="004A50A6">
          <w:rPr>
            <w:webHidden/>
          </w:rPr>
          <w:fldChar w:fldCharType="begin"/>
        </w:r>
        <w:r w:rsidR="004A50A6">
          <w:rPr>
            <w:webHidden/>
          </w:rPr>
          <w:instrText xml:space="preserve"> PAGEREF _Toc294528522 \h </w:instrText>
        </w:r>
        <w:r w:rsidR="004A50A6">
          <w:rPr>
            <w:webHidden/>
          </w:rPr>
        </w:r>
        <w:r w:rsidR="004A50A6">
          <w:rPr>
            <w:webHidden/>
          </w:rPr>
          <w:fldChar w:fldCharType="separate"/>
        </w:r>
        <w:r w:rsidR="00CE3320">
          <w:rPr>
            <w:webHidden/>
          </w:rPr>
          <w:t>6</w:t>
        </w:r>
        <w:r w:rsidR="004A50A6">
          <w:rPr>
            <w:webHidden/>
          </w:rPr>
          <w:fldChar w:fldCharType="end"/>
        </w:r>
      </w:hyperlink>
    </w:p>
    <w:p w:rsidR="004A50A6" w:rsidRDefault="0019269F">
      <w:pPr>
        <w:pStyle w:val="TOC1"/>
        <w:rPr>
          <w:sz w:val="22"/>
        </w:rPr>
      </w:pPr>
      <w:hyperlink w:anchor="_Toc294528523" w:history="1">
        <w:r w:rsidR="004A50A6" w:rsidRPr="009946EB">
          <w:rPr>
            <w:rStyle w:val="Hyperlink"/>
          </w:rPr>
          <w:t>A Comparative Assembly Overview</w:t>
        </w:r>
        <w:r w:rsidR="004A50A6">
          <w:rPr>
            <w:webHidden/>
          </w:rPr>
          <w:tab/>
        </w:r>
        <w:r w:rsidR="004A50A6">
          <w:rPr>
            <w:webHidden/>
          </w:rPr>
          <w:fldChar w:fldCharType="begin"/>
        </w:r>
        <w:r w:rsidR="004A50A6">
          <w:rPr>
            <w:webHidden/>
          </w:rPr>
          <w:instrText xml:space="preserve"> PAGEREF _Toc294528523 \h </w:instrText>
        </w:r>
        <w:r w:rsidR="004A50A6">
          <w:rPr>
            <w:webHidden/>
          </w:rPr>
        </w:r>
        <w:r w:rsidR="004A50A6">
          <w:rPr>
            <w:webHidden/>
          </w:rPr>
          <w:fldChar w:fldCharType="separate"/>
        </w:r>
        <w:r w:rsidR="00CE3320">
          <w:rPr>
            <w:webHidden/>
          </w:rPr>
          <w:t>6</w:t>
        </w:r>
        <w:r w:rsidR="004A50A6">
          <w:rPr>
            <w:webHidden/>
          </w:rPr>
          <w:fldChar w:fldCharType="end"/>
        </w:r>
      </w:hyperlink>
    </w:p>
    <w:p w:rsidR="004A50A6" w:rsidRDefault="0019269F">
      <w:pPr>
        <w:pStyle w:val="TOC1"/>
        <w:rPr>
          <w:sz w:val="22"/>
        </w:rPr>
      </w:pPr>
      <w:hyperlink w:anchor="_Toc294528524" w:history="1">
        <w:r w:rsidR="004A50A6" w:rsidRPr="009946EB">
          <w:rPr>
            <w:rStyle w:val="Hyperlink"/>
          </w:rPr>
          <w:t>Comparative Genome Assembly Design</w:t>
        </w:r>
        <w:r w:rsidR="004A50A6">
          <w:rPr>
            <w:webHidden/>
          </w:rPr>
          <w:tab/>
        </w:r>
        <w:r w:rsidR="004A50A6">
          <w:rPr>
            <w:webHidden/>
          </w:rPr>
          <w:fldChar w:fldCharType="begin"/>
        </w:r>
        <w:r w:rsidR="004A50A6">
          <w:rPr>
            <w:webHidden/>
          </w:rPr>
          <w:instrText xml:space="preserve"> PAGEREF _Toc294528524 \h </w:instrText>
        </w:r>
        <w:r w:rsidR="004A50A6">
          <w:rPr>
            <w:webHidden/>
          </w:rPr>
        </w:r>
        <w:r w:rsidR="004A50A6">
          <w:rPr>
            <w:webHidden/>
          </w:rPr>
          <w:fldChar w:fldCharType="separate"/>
        </w:r>
        <w:r w:rsidR="00CE3320">
          <w:rPr>
            <w:webHidden/>
          </w:rPr>
          <w:t>7</w:t>
        </w:r>
        <w:r w:rsidR="004A50A6">
          <w:rPr>
            <w:webHidden/>
          </w:rPr>
          <w:fldChar w:fldCharType="end"/>
        </w:r>
      </w:hyperlink>
    </w:p>
    <w:p w:rsidR="004A50A6" w:rsidRDefault="0019269F">
      <w:pPr>
        <w:pStyle w:val="TOC2"/>
        <w:rPr>
          <w:rFonts w:eastAsiaTheme="minorEastAsia"/>
          <w:sz w:val="22"/>
        </w:rPr>
      </w:pPr>
      <w:hyperlink w:anchor="_Toc294528525" w:history="1">
        <w:r w:rsidR="004A50A6" w:rsidRPr="009946EB">
          <w:rPr>
            <w:rStyle w:val="Hyperlink"/>
          </w:rPr>
          <w:t>Comparative Assembly Atomic Processes</w:t>
        </w:r>
        <w:r w:rsidR="004A50A6">
          <w:rPr>
            <w:webHidden/>
          </w:rPr>
          <w:tab/>
        </w:r>
        <w:r w:rsidR="004A50A6">
          <w:rPr>
            <w:webHidden/>
          </w:rPr>
          <w:fldChar w:fldCharType="begin"/>
        </w:r>
        <w:r w:rsidR="004A50A6">
          <w:rPr>
            <w:webHidden/>
          </w:rPr>
          <w:instrText xml:space="preserve"> PAGEREF _Toc294528525 \h </w:instrText>
        </w:r>
        <w:r w:rsidR="004A50A6">
          <w:rPr>
            <w:webHidden/>
          </w:rPr>
        </w:r>
        <w:r w:rsidR="004A50A6">
          <w:rPr>
            <w:webHidden/>
          </w:rPr>
          <w:fldChar w:fldCharType="separate"/>
        </w:r>
        <w:r w:rsidR="00CE3320">
          <w:rPr>
            <w:webHidden/>
          </w:rPr>
          <w:t>9</w:t>
        </w:r>
        <w:r w:rsidR="004A50A6">
          <w:rPr>
            <w:webHidden/>
          </w:rPr>
          <w:fldChar w:fldCharType="end"/>
        </w:r>
      </w:hyperlink>
    </w:p>
    <w:p w:rsidR="004A50A6" w:rsidRDefault="0019269F">
      <w:pPr>
        <w:pStyle w:val="TOC2"/>
        <w:rPr>
          <w:rFonts w:eastAsiaTheme="minorEastAsia"/>
          <w:sz w:val="22"/>
        </w:rPr>
      </w:pPr>
      <w:hyperlink w:anchor="_Toc294528526" w:history="1">
        <w:r w:rsidR="004A50A6" w:rsidRPr="009946EB">
          <w:rPr>
            <w:rStyle w:val="Hyperlink"/>
          </w:rPr>
          <w:t>ComparativeGenomeAssembler Assemble Method</w:t>
        </w:r>
        <w:r w:rsidR="004A50A6">
          <w:rPr>
            <w:webHidden/>
          </w:rPr>
          <w:tab/>
        </w:r>
        <w:r w:rsidR="004A50A6">
          <w:rPr>
            <w:webHidden/>
          </w:rPr>
          <w:fldChar w:fldCharType="begin"/>
        </w:r>
        <w:r w:rsidR="004A50A6">
          <w:rPr>
            <w:webHidden/>
          </w:rPr>
          <w:instrText xml:space="preserve"> PAGEREF _Toc294528526 \h </w:instrText>
        </w:r>
        <w:r w:rsidR="004A50A6">
          <w:rPr>
            <w:webHidden/>
          </w:rPr>
        </w:r>
        <w:r w:rsidR="004A50A6">
          <w:rPr>
            <w:webHidden/>
          </w:rPr>
          <w:fldChar w:fldCharType="separate"/>
        </w:r>
        <w:r w:rsidR="00CE3320">
          <w:rPr>
            <w:webHidden/>
          </w:rPr>
          <w:t>10</w:t>
        </w:r>
        <w:r w:rsidR="004A50A6">
          <w:rPr>
            <w:webHidden/>
          </w:rPr>
          <w:fldChar w:fldCharType="end"/>
        </w:r>
      </w:hyperlink>
    </w:p>
    <w:p w:rsidR="004A50A6" w:rsidRDefault="0019269F">
      <w:pPr>
        <w:pStyle w:val="TOC2"/>
        <w:rPr>
          <w:rFonts w:eastAsiaTheme="minorEastAsia"/>
          <w:sz w:val="22"/>
        </w:rPr>
      </w:pPr>
      <w:hyperlink w:anchor="_Toc294528527" w:history="1">
        <w:r w:rsidR="004A50A6" w:rsidRPr="009946EB">
          <w:rPr>
            <w:rStyle w:val="Hyperlink"/>
          </w:rPr>
          <w:t>Step 1 - Align reads</w:t>
        </w:r>
        <w:r w:rsidR="004A50A6">
          <w:rPr>
            <w:webHidden/>
          </w:rPr>
          <w:tab/>
        </w:r>
        <w:r w:rsidR="004A50A6">
          <w:rPr>
            <w:webHidden/>
          </w:rPr>
          <w:fldChar w:fldCharType="begin"/>
        </w:r>
        <w:r w:rsidR="004A50A6">
          <w:rPr>
            <w:webHidden/>
          </w:rPr>
          <w:instrText xml:space="preserve"> PAGEREF _Toc294528527 \h </w:instrText>
        </w:r>
        <w:r w:rsidR="004A50A6">
          <w:rPr>
            <w:webHidden/>
          </w:rPr>
        </w:r>
        <w:r w:rsidR="004A50A6">
          <w:rPr>
            <w:webHidden/>
          </w:rPr>
          <w:fldChar w:fldCharType="separate"/>
        </w:r>
        <w:r w:rsidR="00CE3320">
          <w:rPr>
            <w:webHidden/>
          </w:rPr>
          <w:t>12</w:t>
        </w:r>
        <w:r w:rsidR="004A50A6">
          <w:rPr>
            <w:webHidden/>
          </w:rPr>
          <w:fldChar w:fldCharType="end"/>
        </w:r>
      </w:hyperlink>
    </w:p>
    <w:p w:rsidR="004A50A6" w:rsidRDefault="0019269F">
      <w:pPr>
        <w:pStyle w:val="TOC2"/>
        <w:rPr>
          <w:rFonts w:eastAsiaTheme="minorEastAsia"/>
          <w:sz w:val="22"/>
        </w:rPr>
      </w:pPr>
      <w:hyperlink w:anchor="_Toc294528528" w:history="1">
        <w:r w:rsidR="004A50A6" w:rsidRPr="009946EB">
          <w:rPr>
            <w:rStyle w:val="Hyperlink"/>
          </w:rPr>
          <w:t>Step 2 - Repeat Resolution:</w:t>
        </w:r>
        <w:r w:rsidR="004A50A6">
          <w:rPr>
            <w:webHidden/>
          </w:rPr>
          <w:tab/>
        </w:r>
        <w:r w:rsidR="004A50A6">
          <w:rPr>
            <w:webHidden/>
          </w:rPr>
          <w:fldChar w:fldCharType="begin"/>
        </w:r>
        <w:r w:rsidR="004A50A6">
          <w:rPr>
            <w:webHidden/>
          </w:rPr>
          <w:instrText xml:space="preserve"> PAGEREF _Toc294528528 \h </w:instrText>
        </w:r>
        <w:r w:rsidR="004A50A6">
          <w:rPr>
            <w:webHidden/>
          </w:rPr>
        </w:r>
        <w:r w:rsidR="004A50A6">
          <w:rPr>
            <w:webHidden/>
          </w:rPr>
          <w:fldChar w:fldCharType="separate"/>
        </w:r>
        <w:r w:rsidR="00CE3320">
          <w:rPr>
            <w:webHidden/>
          </w:rPr>
          <w:t>16</w:t>
        </w:r>
        <w:r w:rsidR="004A50A6">
          <w:rPr>
            <w:webHidden/>
          </w:rPr>
          <w:fldChar w:fldCharType="end"/>
        </w:r>
      </w:hyperlink>
    </w:p>
    <w:p w:rsidR="004A50A6" w:rsidRDefault="0019269F">
      <w:pPr>
        <w:pStyle w:val="TOC2"/>
        <w:rPr>
          <w:rFonts w:eastAsiaTheme="minorEastAsia"/>
          <w:sz w:val="22"/>
        </w:rPr>
      </w:pPr>
      <w:hyperlink w:anchor="_Toc294528529" w:history="1">
        <w:r w:rsidR="004A50A6" w:rsidRPr="009946EB">
          <w:rPr>
            <w:rStyle w:val="Hyperlink"/>
          </w:rPr>
          <w:t>Step 3 - Layout Refinement</w:t>
        </w:r>
        <w:r w:rsidR="004A50A6">
          <w:rPr>
            <w:webHidden/>
          </w:rPr>
          <w:tab/>
        </w:r>
        <w:r w:rsidR="004A50A6">
          <w:rPr>
            <w:webHidden/>
          </w:rPr>
          <w:fldChar w:fldCharType="begin"/>
        </w:r>
        <w:r w:rsidR="004A50A6">
          <w:rPr>
            <w:webHidden/>
          </w:rPr>
          <w:instrText xml:space="preserve"> PAGEREF _Toc294528529 \h </w:instrText>
        </w:r>
        <w:r w:rsidR="004A50A6">
          <w:rPr>
            <w:webHidden/>
          </w:rPr>
        </w:r>
        <w:r w:rsidR="004A50A6">
          <w:rPr>
            <w:webHidden/>
          </w:rPr>
          <w:fldChar w:fldCharType="separate"/>
        </w:r>
        <w:r w:rsidR="00CE3320">
          <w:rPr>
            <w:webHidden/>
          </w:rPr>
          <w:t>16</w:t>
        </w:r>
        <w:r w:rsidR="004A50A6">
          <w:rPr>
            <w:webHidden/>
          </w:rPr>
          <w:fldChar w:fldCharType="end"/>
        </w:r>
      </w:hyperlink>
    </w:p>
    <w:p w:rsidR="004A50A6" w:rsidRDefault="0019269F">
      <w:pPr>
        <w:pStyle w:val="TOC2"/>
        <w:rPr>
          <w:rFonts w:eastAsiaTheme="minorEastAsia"/>
          <w:sz w:val="22"/>
        </w:rPr>
      </w:pPr>
      <w:hyperlink w:anchor="_Toc294528530" w:history="1">
        <w:r w:rsidR="004A50A6" w:rsidRPr="009946EB">
          <w:rPr>
            <w:rStyle w:val="Hyperlink"/>
          </w:rPr>
          <w:t>Step 4 Consensus Generation</w:t>
        </w:r>
        <w:r w:rsidR="004A50A6">
          <w:rPr>
            <w:webHidden/>
          </w:rPr>
          <w:tab/>
        </w:r>
        <w:r w:rsidR="004A50A6">
          <w:rPr>
            <w:webHidden/>
          </w:rPr>
          <w:fldChar w:fldCharType="begin"/>
        </w:r>
        <w:r w:rsidR="004A50A6">
          <w:rPr>
            <w:webHidden/>
          </w:rPr>
          <w:instrText xml:space="preserve"> PAGEREF _Toc294528530 \h </w:instrText>
        </w:r>
        <w:r w:rsidR="004A50A6">
          <w:rPr>
            <w:webHidden/>
          </w:rPr>
        </w:r>
        <w:r w:rsidR="004A50A6">
          <w:rPr>
            <w:webHidden/>
          </w:rPr>
          <w:fldChar w:fldCharType="separate"/>
        </w:r>
        <w:r w:rsidR="00CE3320">
          <w:rPr>
            <w:webHidden/>
          </w:rPr>
          <w:t>21</w:t>
        </w:r>
        <w:r w:rsidR="004A50A6">
          <w:rPr>
            <w:webHidden/>
          </w:rPr>
          <w:fldChar w:fldCharType="end"/>
        </w:r>
      </w:hyperlink>
    </w:p>
    <w:p w:rsidR="004A50A6" w:rsidRDefault="0019269F">
      <w:pPr>
        <w:pStyle w:val="TOC2"/>
        <w:rPr>
          <w:rFonts w:eastAsiaTheme="minorEastAsia"/>
          <w:sz w:val="22"/>
        </w:rPr>
      </w:pPr>
      <w:hyperlink w:anchor="_Toc294528531" w:history="1">
        <w:r w:rsidR="004A50A6" w:rsidRPr="009946EB">
          <w:rPr>
            <w:rStyle w:val="Hyperlink"/>
          </w:rPr>
          <w:t>Step 5 Scaffold Generation</w:t>
        </w:r>
        <w:r w:rsidR="004A50A6">
          <w:rPr>
            <w:webHidden/>
          </w:rPr>
          <w:tab/>
        </w:r>
        <w:r w:rsidR="004A50A6">
          <w:rPr>
            <w:webHidden/>
          </w:rPr>
          <w:fldChar w:fldCharType="begin"/>
        </w:r>
        <w:r w:rsidR="004A50A6">
          <w:rPr>
            <w:webHidden/>
          </w:rPr>
          <w:instrText xml:space="preserve"> PAGEREF _Toc294528531 \h </w:instrText>
        </w:r>
        <w:r w:rsidR="004A50A6">
          <w:rPr>
            <w:webHidden/>
          </w:rPr>
        </w:r>
        <w:r w:rsidR="004A50A6">
          <w:rPr>
            <w:webHidden/>
          </w:rPr>
          <w:fldChar w:fldCharType="separate"/>
        </w:r>
        <w:r w:rsidR="00CE3320">
          <w:rPr>
            <w:webHidden/>
          </w:rPr>
          <w:t>22</w:t>
        </w:r>
        <w:r w:rsidR="004A50A6">
          <w:rPr>
            <w:webHidden/>
          </w:rPr>
          <w:fldChar w:fldCharType="end"/>
        </w:r>
      </w:hyperlink>
    </w:p>
    <w:p w:rsidR="004A50A6" w:rsidRDefault="0019269F">
      <w:pPr>
        <w:pStyle w:val="TOC1"/>
        <w:rPr>
          <w:sz w:val="22"/>
        </w:rPr>
      </w:pPr>
      <w:hyperlink w:anchor="_Toc294528532" w:history="1">
        <w:r w:rsidR="004A50A6" w:rsidRPr="009946EB">
          <w:rPr>
            <w:rStyle w:val="Hyperlink"/>
          </w:rPr>
          <w:t>Delta Alignment</w:t>
        </w:r>
        <w:r w:rsidR="004A50A6">
          <w:rPr>
            <w:webHidden/>
          </w:rPr>
          <w:tab/>
        </w:r>
        <w:r w:rsidR="004A50A6">
          <w:rPr>
            <w:webHidden/>
          </w:rPr>
          <w:fldChar w:fldCharType="begin"/>
        </w:r>
        <w:r w:rsidR="004A50A6">
          <w:rPr>
            <w:webHidden/>
          </w:rPr>
          <w:instrText xml:space="preserve"> PAGEREF _Toc294528532 \h </w:instrText>
        </w:r>
        <w:r w:rsidR="004A50A6">
          <w:rPr>
            <w:webHidden/>
          </w:rPr>
        </w:r>
        <w:r w:rsidR="004A50A6">
          <w:rPr>
            <w:webHidden/>
          </w:rPr>
          <w:fldChar w:fldCharType="separate"/>
        </w:r>
        <w:r w:rsidR="00CE3320">
          <w:rPr>
            <w:webHidden/>
          </w:rPr>
          <w:t>24</w:t>
        </w:r>
        <w:r w:rsidR="004A50A6">
          <w:rPr>
            <w:webHidden/>
          </w:rPr>
          <w:fldChar w:fldCharType="end"/>
        </w:r>
      </w:hyperlink>
    </w:p>
    <w:p w:rsidR="004A50A6" w:rsidRDefault="0019269F">
      <w:pPr>
        <w:pStyle w:val="TOC1"/>
        <w:rPr>
          <w:sz w:val="22"/>
        </w:rPr>
      </w:pPr>
      <w:hyperlink w:anchor="_Toc294528533" w:history="1">
        <w:r w:rsidR="004A50A6" w:rsidRPr="009946EB">
          <w:rPr>
            <w:rStyle w:val="Hyperlink"/>
          </w:rPr>
          <w:t>Comparative Assembly Command Line Utilities</w:t>
        </w:r>
        <w:r w:rsidR="004A50A6">
          <w:rPr>
            <w:webHidden/>
          </w:rPr>
          <w:tab/>
        </w:r>
        <w:r w:rsidR="004A50A6">
          <w:rPr>
            <w:webHidden/>
          </w:rPr>
          <w:fldChar w:fldCharType="begin"/>
        </w:r>
        <w:r w:rsidR="004A50A6">
          <w:rPr>
            <w:webHidden/>
          </w:rPr>
          <w:instrText xml:space="preserve"> PAGEREF _Toc294528533 \h </w:instrText>
        </w:r>
        <w:r w:rsidR="004A50A6">
          <w:rPr>
            <w:webHidden/>
          </w:rPr>
        </w:r>
        <w:r w:rsidR="004A50A6">
          <w:rPr>
            <w:webHidden/>
          </w:rPr>
          <w:fldChar w:fldCharType="separate"/>
        </w:r>
        <w:r w:rsidR="00CE3320">
          <w:rPr>
            <w:webHidden/>
          </w:rPr>
          <w:t>25</w:t>
        </w:r>
        <w:r w:rsidR="004A50A6">
          <w:rPr>
            <w:webHidden/>
          </w:rPr>
          <w:fldChar w:fldCharType="end"/>
        </w:r>
      </w:hyperlink>
    </w:p>
    <w:p w:rsidR="004A50A6" w:rsidRDefault="0019269F">
      <w:pPr>
        <w:pStyle w:val="TOC2"/>
        <w:rPr>
          <w:rFonts w:eastAsiaTheme="minorEastAsia"/>
          <w:sz w:val="22"/>
        </w:rPr>
      </w:pPr>
      <w:hyperlink w:anchor="_Toc294528534" w:history="1">
        <w:r w:rsidR="004A50A6" w:rsidRPr="009946EB">
          <w:rPr>
            <w:rStyle w:val="Hyperlink"/>
          </w:rPr>
          <w:t>ComparativeUtil</w:t>
        </w:r>
        <w:r w:rsidR="004A50A6">
          <w:rPr>
            <w:webHidden/>
          </w:rPr>
          <w:tab/>
        </w:r>
        <w:r w:rsidR="004A50A6">
          <w:rPr>
            <w:webHidden/>
          </w:rPr>
          <w:fldChar w:fldCharType="begin"/>
        </w:r>
        <w:r w:rsidR="004A50A6">
          <w:rPr>
            <w:webHidden/>
          </w:rPr>
          <w:instrText xml:space="preserve"> PAGEREF _Toc294528534 \h </w:instrText>
        </w:r>
        <w:r w:rsidR="004A50A6">
          <w:rPr>
            <w:webHidden/>
          </w:rPr>
        </w:r>
        <w:r w:rsidR="004A50A6">
          <w:rPr>
            <w:webHidden/>
          </w:rPr>
          <w:fldChar w:fldCharType="separate"/>
        </w:r>
        <w:r w:rsidR="00CE3320">
          <w:rPr>
            <w:webHidden/>
          </w:rPr>
          <w:t>26</w:t>
        </w:r>
        <w:r w:rsidR="004A50A6">
          <w:rPr>
            <w:webHidden/>
          </w:rPr>
          <w:fldChar w:fldCharType="end"/>
        </w:r>
      </w:hyperlink>
    </w:p>
    <w:p w:rsidR="004A50A6" w:rsidRDefault="0019269F">
      <w:pPr>
        <w:pStyle w:val="TOC2"/>
        <w:rPr>
          <w:rFonts w:eastAsiaTheme="minorEastAsia"/>
          <w:sz w:val="22"/>
        </w:rPr>
      </w:pPr>
      <w:hyperlink w:anchor="_Toc294528535" w:history="1">
        <w:r w:rsidR="004A50A6" w:rsidRPr="009946EB">
          <w:rPr>
            <w:rStyle w:val="Hyperlink"/>
          </w:rPr>
          <w:t>NUCmer</w:t>
        </w:r>
        <w:r w:rsidR="004A50A6">
          <w:rPr>
            <w:webHidden/>
          </w:rPr>
          <w:tab/>
        </w:r>
        <w:r w:rsidR="004A50A6">
          <w:rPr>
            <w:webHidden/>
          </w:rPr>
          <w:fldChar w:fldCharType="begin"/>
        </w:r>
        <w:r w:rsidR="004A50A6">
          <w:rPr>
            <w:webHidden/>
          </w:rPr>
          <w:instrText xml:space="preserve"> PAGEREF _Toc294528535 \h </w:instrText>
        </w:r>
        <w:r w:rsidR="004A50A6">
          <w:rPr>
            <w:webHidden/>
          </w:rPr>
        </w:r>
        <w:r w:rsidR="004A50A6">
          <w:rPr>
            <w:webHidden/>
          </w:rPr>
          <w:fldChar w:fldCharType="separate"/>
        </w:r>
        <w:r w:rsidR="00CE3320">
          <w:rPr>
            <w:webHidden/>
          </w:rPr>
          <w:t>27</w:t>
        </w:r>
        <w:r w:rsidR="004A50A6">
          <w:rPr>
            <w:webHidden/>
          </w:rPr>
          <w:fldChar w:fldCharType="end"/>
        </w:r>
      </w:hyperlink>
    </w:p>
    <w:p w:rsidR="004A50A6" w:rsidRDefault="0019269F">
      <w:pPr>
        <w:pStyle w:val="TOC2"/>
        <w:rPr>
          <w:rFonts w:eastAsiaTheme="minorEastAsia"/>
          <w:sz w:val="22"/>
        </w:rPr>
      </w:pPr>
      <w:hyperlink w:anchor="_Toc294528536" w:history="1">
        <w:r w:rsidR="004A50A6" w:rsidRPr="009946EB">
          <w:rPr>
            <w:rStyle w:val="Hyperlink"/>
          </w:rPr>
          <w:t>RepeatResolutionUtil</w:t>
        </w:r>
        <w:r w:rsidR="004A50A6">
          <w:rPr>
            <w:webHidden/>
          </w:rPr>
          <w:tab/>
        </w:r>
        <w:r w:rsidR="004A50A6">
          <w:rPr>
            <w:webHidden/>
          </w:rPr>
          <w:fldChar w:fldCharType="begin"/>
        </w:r>
        <w:r w:rsidR="004A50A6">
          <w:rPr>
            <w:webHidden/>
          </w:rPr>
          <w:instrText xml:space="preserve"> PAGEREF _Toc294528536 \h </w:instrText>
        </w:r>
        <w:r w:rsidR="004A50A6">
          <w:rPr>
            <w:webHidden/>
          </w:rPr>
        </w:r>
        <w:r w:rsidR="004A50A6">
          <w:rPr>
            <w:webHidden/>
          </w:rPr>
          <w:fldChar w:fldCharType="separate"/>
        </w:r>
        <w:r w:rsidR="00CE3320">
          <w:rPr>
            <w:webHidden/>
          </w:rPr>
          <w:t>28</w:t>
        </w:r>
        <w:r w:rsidR="004A50A6">
          <w:rPr>
            <w:webHidden/>
          </w:rPr>
          <w:fldChar w:fldCharType="end"/>
        </w:r>
      </w:hyperlink>
    </w:p>
    <w:p w:rsidR="004A50A6" w:rsidRDefault="0019269F">
      <w:pPr>
        <w:pStyle w:val="TOC2"/>
        <w:rPr>
          <w:rFonts w:eastAsiaTheme="minorEastAsia"/>
          <w:sz w:val="22"/>
        </w:rPr>
      </w:pPr>
      <w:hyperlink w:anchor="_Toc294528537" w:history="1">
        <w:r w:rsidR="004A50A6" w:rsidRPr="009946EB">
          <w:rPr>
            <w:rStyle w:val="Hyperlink"/>
          </w:rPr>
          <w:t>LayoutRefinementUtil</w:t>
        </w:r>
        <w:r w:rsidR="004A50A6">
          <w:rPr>
            <w:webHidden/>
          </w:rPr>
          <w:tab/>
        </w:r>
        <w:r w:rsidR="004A50A6">
          <w:rPr>
            <w:webHidden/>
          </w:rPr>
          <w:fldChar w:fldCharType="begin"/>
        </w:r>
        <w:r w:rsidR="004A50A6">
          <w:rPr>
            <w:webHidden/>
          </w:rPr>
          <w:instrText xml:space="preserve"> PAGEREF _Toc294528537 \h </w:instrText>
        </w:r>
        <w:r w:rsidR="004A50A6">
          <w:rPr>
            <w:webHidden/>
          </w:rPr>
        </w:r>
        <w:r w:rsidR="004A50A6">
          <w:rPr>
            <w:webHidden/>
          </w:rPr>
          <w:fldChar w:fldCharType="separate"/>
        </w:r>
        <w:r w:rsidR="00CE3320">
          <w:rPr>
            <w:webHidden/>
          </w:rPr>
          <w:t>29</w:t>
        </w:r>
        <w:r w:rsidR="004A50A6">
          <w:rPr>
            <w:webHidden/>
          </w:rPr>
          <w:fldChar w:fldCharType="end"/>
        </w:r>
      </w:hyperlink>
    </w:p>
    <w:p w:rsidR="004A50A6" w:rsidRDefault="0019269F">
      <w:pPr>
        <w:pStyle w:val="TOC2"/>
        <w:rPr>
          <w:rFonts w:eastAsiaTheme="minorEastAsia"/>
          <w:sz w:val="22"/>
        </w:rPr>
      </w:pPr>
      <w:hyperlink w:anchor="_Toc294528538" w:history="1">
        <w:r w:rsidR="004A50A6" w:rsidRPr="009946EB">
          <w:rPr>
            <w:rStyle w:val="Hyperlink"/>
          </w:rPr>
          <w:t>ConsensusGenerationUtil</w:t>
        </w:r>
        <w:r w:rsidR="004A50A6">
          <w:rPr>
            <w:webHidden/>
          </w:rPr>
          <w:tab/>
        </w:r>
        <w:r w:rsidR="004A50A6">
          <w:rPr>
            <w:webHidden/>
          </w:rPr>
          <w:fldChar w:fldCharType="begin"/>
        </w:r>
        <w:r w:rsidR="004A50A6">
          <w:rPr>
            <w:webHidden/>
          </w:rPr>
          <w:instrText xml:space="preserve"> PAGEREF _Toc294528538 \h </w:instrText>
        </w:r>
        <w:r w:rsidR="004A50A6">
          <w:rPr>
            <w:webHidden/>
          </w:rPr>
        </w:r>
        <w:r w:rsidR="004A50A6">
          <w:rPr>
            <w:webHidden/>
          </w:rPr>
          <w:fldChar w:fldCharType="separate"/>
        </w:r>
        <w:r w:rsidR="00CE3320">
          <w:rPr>
            <w:webHidden/>
          </w:rPr>
          <w:t>29</w:t>
        </w:r>
        <w:r w:rsidR="004A50A6">
          <w:rPr>
            <w:webHidden/>
          </w:rPr>
          <w:fldChar w:fldCharType="end"/>
        </w:r>
      </w:hyperlink>
    </w:p>
    <w:p w:rsidR="004A50A6" w:rsidRDefault="0019269F">
      <w:pPr>
        <w:pStyle w:val="TOC2"/>
        <w:rPr>
          <w:rFonts w:eastAsiaTheme="minorEastAsia"/>
          <w:sz w:val="22"/>
        </w:rPr>
      </w:pPr>
      <w:hyperlink w:anchor="_Toc294528539" w:history="1">
        <w:r w:rsidR="004A50A6" w:rsidRPr="009946EB">
          <w:rPr>
            <w:rStyle w:val="Hyperlink"/>
          </w:rPr>
          <w:t>ScaffoldUtil</w:t>
        </w:r>
        <w:r w:rsidR="004A50A6">
          <w:rPr>
            <w:webHidden/>
          </w:rPr>
          <w:tab/>
        </w:r>
        <w:r w:rsidR="004A50A6">
          <w:rPr>
            <w:webHidden/>
          </w:rPr>
          <w:fldChar w:fldCharType="begin"/>
        </w:r>
        <w:r w:rsidR="004A50A6">
          <w:rPr>
            <w:webHidden/>
          </w:rPr>
          <w:instrText xml:space="preserve"> PAGEREF _Toc294528539 \h </w:instrText>
        </w:r>
        <w:r w:rsidR="004A50A6">
          <w:rPr>
            <w:webHidden/>
          </w:rPr>
        </w:r>
        <w:r w:rsidR="004A50A6">
          <w:rPr>
            <w:webHidden/>
          </w:rPr>
          <w:fldChar w:fldCharType="separate"/>
        </w:r>
        <w:r w:rsidR="00CE3320">
          <w:rPr>
            <w:webHidden/>
          </w:rPr>
          <w:t>30</w:t>
        </w:r>
        <w:r w:rsidR="004A50A6">
          <w:rPr>
            <w:webHidden/>
          </w:rPr>
          <w:fldChar w:fldCharType="end"/>
        </w:r>
      </w:hyperlink>
    </w:p>
    <w:p w:rsidR="004A50A6" w:rsidRDefault="0019269F">
      <w:pPr>
        <w:pStyle w:val="TOC1"/>
        <w:rPr>
          <w:sz w:val="22"/>
        </w:rPr>
      </w:pPr>
      <w:hyperlink w:anchor="_Toc294528540" w:history="1">
        <w:r w:rsidR="004A50A6" w:rsidRPr="009946EB">
          <w:rPr>
            <w:rStyle w:val="Hyperlink"/>
          </w:rPr>
          <w:t>Glossary</w:t>
        </w:r>
        <w:r w:rsidR="004A50A6">
          <w:rPr>
            <w:webHidden/>
          </w:rPr>
          <w:tab/>
        </w:r>
        <w:r w:rsidR="004A50A6">
          <w:rPr>
            <w:webHidden/>
          </w:rPr>
          <w:fldChar w:fldCharType="begin"/>
        </w:r>
        <w:r w:rsidR="004A50A6">
          <w:rPr>
            <w:webHidden/>
          </w:rPr>
          <w:instrText xml:space="preserve"> PAGEREF _Toc294528540 \h </w:instrText>
        </w:r>
        <w:r w:rsidR="004A50A6">
          <w:rPr>
            <w:webHidden/>
          </w:rPr>
        </w:r>
        <w:r w:rsidR="004A50A6">
          <w:rPr>
            <w:webHidden/>
          </w:rPr>
          <w:fldChar w:fldCharType="separate"/>
        </w:r>
        <w:r w:rsidR="00CE3320">
          <w:rPr>
            <w:webHidden/>
          </w:rPr>
          <w:t>30</w:t>
        </w:r>
        <w:r w:rsidR="004A50A6">
          <w:rPr>
            <w:webHidden/>
          </w:rPr>
          <w:fldChar w:fldCharType="end"/>
        </w:r>
      </w:hyperlink>
    </w:p>
    <w:p w:rsidR="004E46BC" w:rsidRPr="00402010" w:rsidRDefault="0092286A">
      <w:r>
        <w:rPr>
          <w:rFonts w:ascii="Arial" w:eastAsia="MS Mincho" w:hAnsi="Arial" w:cs="Arial"/>
          <w:noProof/>
          <w:sz w:val="18"/>
          <w:szCs w:val="20"/>
        </w:rPr>
        <w:fldChar w:fldCharType="end"/>
      </w:r>
    </w:p>
    <w:p w:rsidR="00DE77A4" w:rsidRDefault="00923DC1" w:rsidP="00923DC1">
      <w:pPr>
        <w:pStyle w:val="Heading1"/>
        <w:pageBreakBefore/>
        <w:shd w:val="clear" w:color="auto" w:fill="DAEEF3" w:themeFill="accent5" w:themeFillTint="33"/>
      </w:pPr>
      <w:bookmarkStart w:id="0" w:name="_Toc224699168"/>
      <w:bookmarkStart w:id="1" w:name="_Toc264901702"/>
      <w:bookmarkStart w:id="2" w:name="_Toc290888387"/>
      <w:bookmarkStart w:id="3" w:name="_Toc294528518"/>
      <w:r>
        <w:rPr>
          <w:noProof/>
        </w:rPr>
        <w:lastRenderedPageBreak/>
        <w:drawing>
          <wp:inline distT="0" distB="0" distL="0" distR="0" wp14:anchorId="0851F24B" wp14:editId="4AC8E8A8">
            <wp:extent cx="295275" cy="619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5">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035098">
        <w:t>Introduction</w:t>
      </w:r>
      <w:bookmarkEnd w:id="0"/>
      <w:bookmarkEnd w:id="1"/>
      <w:bookmarkEnd w:id="2"/>
      <w:bookmarkEnd w:id="3"/>
    </w:p>
    <w:p w:rsidR="00D17F30" w:rsidRDefault="00D17F30" w:rsidP="00317AE0">
      <w:pPr>
        <w:pStyle w:val="BodyText"/>
      </w:pPr>
      <w:bookmarkStart w:id="4" w:name="_Project_Console_Applications"/>
      <w:bookmarkStart w:id="5" w:name="_MBF_GUI_Applications"/>
      <w:bookmarkStart w:id="6" w:name="_An_MBF_Quick"/>
      <w:bookmarkStart w:id="7" w:name="_Toc264901705"/>
      <w:bookmarkStart w:id="8" w:name="_Toc224699176"/>
      <w:bookmarkEnd w:id="4"/>
      <w:bookmarkEnd w:id="5"/>
      <w:bookmarkEnd w:id="6"/>
      <w:r>
        <w:t>With the increasing number of genomes</w:t>
      </w:r>
      <w:r w:rsidR="00B44CA8" w:rsidRPr="00B44CA8">
        <w:t xml:space="preserve"> </w:t>
      </w:r>
      <w:r w:rsidR="00B44CA8">
        <w:t>with a published reference sequence</w:t>
      </w:r>
      <w:r>
        <w:t xml:space="preserve">, more and more species have close relatives with their </w:t>
      </w:r>
      <w:r w:rsidR="00B44CA8">
        <w:t xml:space="preserve">reference </w:t>
      </w:r>
      <w:r>
        <w:t xml:space="preserve">genome sequence known. Therefore, based on common evolutionary origin, it is expected that large portions of two closely related genomes will </w:t>
      </w:r>
      <w:r w:rsidR="00B44CA8">
        <w:t>share a lot of similarity</w:t>
      </w:r>
      <w:r>
        <w:t xml:space="preserve">.  </w:t>
      </w:r>
      <w:r w:rsidRPr="00D17F30">
        <w:t xml:space="preserve">This </w:t>
      </w:r>
      <w:r w:rsidR="00B44CA8">
        <w:t xml:space="preserve">presumption </w:t>
      </w:r>
      <w:r w:rsidRPr="00D17F30">
        <w:t xml:space="preserve">can provide </w:t>
      </w:r>
      <w:r w:rsidR="00B44CA8">
        <w:t xml:space="preserve">us </w:t>
      </w:r>
      <w:r>
        <w:t xml:space="preserve">a </w:t>
      </w:r>
      <w:r w:rsidRPr="00D17F30">
        <w:t>framework which</w:t>
      </w:r>
      <w:r>
        <w:t xml:space="preserve"> will</w:t>
      </w:r>
      <w:r w:rsidRPr="00D17F30">
        <w:t xml:space="preserve"> greatly enhance the </w:t>
      </w:r>
      <w:r>
        <w:t>quality of assembly and speed</w:t>
      </w:r>
      <w:r w:rsidRPr="00D17F30">
        <w:t xml:space="preserve"> up </w:t>
      </w:r>
      <w:r w:rsidRPr="00317AE0">
        <w:t xml:space="preserve">the assembly process. </w:t>
      </w:r>
      <w:r w:rsidR="007B2B7D" w:rsidRPr="00317AE0">
        <w:t xml:space="preserve"> </w:t>
      </w:r>
      <w:r w:rsidRPr="00317AE0">
        <w:t xml:space="preserve">De-novo assemblies are orders of magnitude slower and more memory intensive than mapping assemblies.  </w:t>
      </w:r>
      <w:r w:rsidR="00E229E9" w:rsidRPr="00317AE0">
        <w:t xml:space="preserve">To take advantage of mapping assemblies, </w:t>
      </w:r>
      <w:r w:rsidRPr="00317AE0">
        <w:t xml:space="preserve">the </w:t>
      </w:r>
      <w:r w:rsidR="009E5CD9">
        <w:t>.NET Bio</w:t>
      </w:r>
      <w:r w:rsidR="00544EF3">
        <w:t xml:space="preserve"> Framework</w:t>
      </w:r>
      <w:r w:rsidR="00544EF3" w:rsidRPr="00317AE0">
        <w:t xml:space="preserve"> </w:t>
      </w:r>
      <w:r w:rsidRPr="00317AE0">
        <w:t xml:space="preserve">library </w:t>
      </w:r>
      <w:r w:rsidR="00E229E9" w:rsidRPr="00317AE0">
        <w:t xml:space="preserve">provides </w:t>
      </w:r>
      <w:r w:rsidR="00317AE0" w:rsidRPr="00317AE0">
        <w:t>the</w:t>
      </w:r>
      <w:r w:rsidRPr="00317AE0">
        <w:t xml:space="preserve"> Comparative Assembly</w:t>
      </w:r>
      <w:r w:rsidR="00317AE0" w:rsidRPr="00317AE0">
        <w:t xml:space="preserve"> add-in</w:t>
      </w:r>
      <w:r w:rsidRPr="00317AE0">
        <w:t xml:space="preserve">.  </w:t>
      </w:r>
      <w:r w:rsidR="007B2B7D" w:rsidRPr="00317AE0">
        <w:t>A comparative assembler can be used to assemble reads from one genome (called the target) using as a template the sequence of a related genome (called the reference).</w:t>
      </w:r>
      <w:r w:rsidR="00576219" w:rsidRPr="00317AE0">
        <w:t xml:space="preserve"> </w:t>
      </w:r>
      <w:r w:rsidR="00C075F2" w:rsidRPr="00317AE0">
        <w:t xml:space="preserve"> </w:t>
      </w:r>
      <w:r w:rsidR="00576219" w:rsidRPr="00317AE0">
        <w:t>This technique allows for the efficient assembly of large complex genomes where a close relative species genome is already available.</w:t>
      </w:r>
      <w:r w:rsidR="009A43EF">
        <w:t xml:space="preserve"> </w:t>
      </w:r>
      <w:r w:rsidR="009A43EF" w:rsidRPr="009A43EF">
        <w:t>This process provides the framework which greatly enhances the quality of assembly and speeding up assembly process. De-novo assemblies</w:t>
      </w:r>
      <w:r w:rsidR="000D13EA">
        <w:t>, u</w:t>
      </w:r>
      <w:r w:rsidR="000D13EA" w:rsidRPr="000D13EA">
        <w:t>s</w:t>
      </w:r>
      <w:r w:rsidR="000D13EA">
        <w:t>ing</w:t>
      </w:r>
      <w:r w:rsidR="000D13EA" w:rsidRPr="000D13EA">
        <w:t xml:space="preserve"> many overlapping sequences (high coverage) to infer ordering directly from the sequences themselves</w:t>
      </w:r>
      <w:r w:rsidR="000D13EA">
        <w:t xml:space="preserve">, </w:t>
      </w:r>
      <w:r w:rsidR="000D13EA" w:rsidRPr="009A43EF">
        <w:t>are orders of magnitude slower and more memory intensive than mapping assemblies.</w:t>
      </w:r>
    </w:p>
    <w:p w:rsidR="002971C2" w:rsidRDefault="002971C2" w:rsidP="002971C2">
      <w:pPr>
        <w:pStyle w:val="BodyText"/>
      </w:pPr>
      <w:r>
        <w:t xml:space="preserve">In sequence assembly, there are </w:t>
      </w:r>
      <w:r w:rsidR="007A7E8D">
        <w:t>three</w:t>
      </w:r>
      <w:r>
        <w:t xml:space="preserve"> basic </w:t>
      </w:r>
      <w:r w:rsidR="007A7E8D">
        <w:t>types of assembly</w:t>
      </w:r>
      <w:r>
        <w:t>:</w:t>
      </w:r>
    </w:p>
    <w:p w:rsidR="002971C2" w:rsidRDefault="002971C2" w:rsidP="00311654">
      <w:pPr>
        <w:pStyle w:val="BodyText"/>
        <w:numPr>
          <w:ilvl w:val="0"/>
          <w:numId w:val="21"/>
        </w:numPr>
      </w:pPr>
      <w:r w:rsidRPr="005060CB">
        <w:rPr>
          <w:b/>
        </w:rPr>
        <w:t>de-novo</w:t>
      </w:r>
      <w:r w:rsidR="00B44CA8">
        <w:rPr>
          <w:b/>
        </w:rPr>
        <w:t xml:space="preserve"> assembly</w:t>
      </w:r>
      <w:r w:rsidR="00B44CA8">
        <w:t>: assembles</w:t>
      </w:r>
      <w:r>
        <w:t xml:space="preserve"> reads together </w:t>
      </w:r>
      <w:r w:rsidR="00B44CA8">
        <w:t>using only the reads to piece the final genomic sequence together</w:t>
      </w:r>
      <w:r w:rsidR="00311654">
        <w:t xml:space="preserve">. </w:t>
      </w:r>
      <w:r w:rsidR="00311654" w:rsidRPr="00311654">
        <w:t xml:space="preserve">De Novo sequencing is the initial sequencing that results in the primary genetic sequence of organisms. </w:t>
      </w:r>
    </w:p>
    <w:p w:rsidR="002971C2" w:rsidRDefault="00B44CA8" w:rsidP="00311654">
      <w:pPr>
        <w:pStyle w:val="BodyText"/>
        <w:numPr>
          <w:ilvl w:val="0"/>
          <w:numId w:val="21"/>
        </w:numPr>
      </w:pPr>
      <w:r>
        <w:rPr>
          <w:b/>
        </w:rPr>
        <w:t>re-assembly</w:t>
      </w:r>
      <w:r>
        <w:t>: assembles</w:t>
      </w:r>
      <w:r w:rsidR="002971C2">
        <w:t xml:space="preserve"> reads </w:t>
      </w:r>
      <w:r>
        <w:t xml:space="preserve">together using </w:t>
      </w:r>
      <w:r w:rsidR="002971C2">
        <w:t xml:space="preserve">an existing </w:t>
      </w:r>
      <w:r w:rsidR="007A7E8D" w:rsidRPr="00311654">
        <w:t>reference genome</w:t>
      </w:r>
      <w:r>
        <w:t xml:space="preserve"> for that specie.  This</w:t>
      </w:r>
      <w:r w:rsidR="002810B6">
        <w:t xml:space="preserve"> results in</w:t>
      </w:r>
      <w:r w:rsidR="002971C2">
        <w:t xml:space="preserve"> building </w:t>
      </w:r>
      <w:r>
        <w:t xml:space="preserve">an individual speciman’s </w:t>
      </w:r>
      <w:r w:rsidR="002971C2">
        <w:t xml:space="preserve">sequence that is similar but not identical to the </w:t>
      </w:r>
      <w:r w:rsidR="007A7E8D">
        <w:t>reference</w:t>
      </w:r>
      <w:r w:rsidR="002971C2">
        <w:t xml:space="preserve"> sequence</w:t>
      </w:r>
      <w:r w:rsidR="00311654">
        <w:t xml:space="preserve">. </w:t>
      </w:r>
      <w:r w:rsidR="002810B6">
        <w:t>In this case the</w:t>
      </w:r>
      <w:r w:rsidR="00311654" w:rsidRPr="00311654">
        <w:t xml:space="preserve"> reference genome is a repr</w:t>
      </w:r>
      <w:r w:rsidR="007A7E8D">
        <w:t>esentative example of the same species</w:t>
      </w:r>
      <w:r w:rsidR="00311654" w:rsidRPr="00311654">
        <w:t xml:space="preserve"> genetic code.</w:t>
      </w:r>
      <w:r w:rsidR="00311654">
        <w:t xml:space="preserve"> T</w:t>
      </w:r>
      <w:r w:rsidR="00311654" w:rsidRPr="00311654">
        <w:t>he reference provides a good approximation of the DNA of any single individual.</w:t>
      </w:r>
    </w:p>
    <w:p w:rsidR="00311654" w:rsidRDefault="00B44CA8" w:rsidP="00311654">
      <w:pPr>
        <w:pStyle w:val="BodyText"/>
        <w:numPr>
          <w:ilvl w:val="0"/>
          <w:numId w:val="21"/>
        </w:numPr>
      </w:pPr>
      <w:r>
        <w:rPr>
          <w:b/>
        </w:rPr>
        <w:t>comparative assembly</w:t>
      </w:r>
      <w:r>
        <w:t>: assembles</w:t>
      </w:r>
      <w:r w:rsidR="00311654">
        <w:t xml:space="preserve"> reads </w:t>
      </w:r>
      <w:r>
        <w:t>using</w:t>
      </w:r>
      <w:r w:rsidR="00311654">
        <w:t xml:space="preserve">an existing close relative </w:t>
      </w:r>
      <w:r w:rsidR="002810B6">
        <w:t>reference</w:t>
      </w:r>
      <w:r w:rsidR="00311654">
        <w:t xml:space="preserve"> </w:t>
      </w:r>
      <w:r w:rsidR="002810B6">
        <w:t>genome</w:t>
      </w:r>
      <w:r>
        <w:t xml:space="preserve"> to initially cluster neighboring reads together and</w:t>
      </w:r>
      <w:r w:rsidR="007A7E8D">
        <w:t xml:space="preserve"> building a sequence that is expected to have large portions that will be nearly identical to the reference sequence. T</w:t>
      </w:r>
      <w:r w:rsidR="007A7E8D" w:rsidRPr="00311654">
        <w:t xml:space="preserve">he reference provides a good </w:t>
      </w:r>
      <w:r w:rsidR="007A7E8D">
        <w:t>guide</w:t>
      </w:r>
      <w:r w:rsidR="007A7E8D" w:rsidRPr="00311654">
        <w:t xml:space="preserve"> </w:t>
      </w:r>
      <w:r w:rsidR="007A7E8D">
        <w:t>for the assembly</w:t>
      </w:r>
      <w:r w:rsidR="007A7E8D" w:rsidRPr="00311654">
        <w:t>.</w:t>
      </w:r>
    </w:p>
    <w:p w:rsidR="002971C2" w:rsidRDefault="002971C2" w:rsidP="002971C2">
      <w:pPr>
        <w:pStyle w:val="BodyText"/>
      </w:pPr>
    </w:p>
    <w:p w:rsidR="00025313" w:rsidRDefault="002810B6" w:rsidP="00317AE0">
      <w:pPr>
        <w:pStyle w:val="BodyText"/>
      </w:pPr>
      <w:r>
        <w:object w:dxaOrig="8715" w:dyaOrig="5166">
          <v:shape id="_x0000_i1026" type="#_x0000_t75" style="width:435.75pt;height:258pt" o:ole="">
            <v:imagedata r:id="rId16" o:title=""/>
          </v:shape>
          <o:OLEObject Type="Embed" ProgID="Visio.Drawing.11" ShapeID="_x0000_i1026" DrawAspect="Content" ObjectID="_1379424546" r:id="rId17"/>
        </w:object>
      </w:r>
      <w:r w:rsidR="009E5CD9">
        <w:t>.NET Bio</w:t>
      </w:r>
      <w:r w:rsidR="005060CB">
        <w:t xml:space="preserve"> Framework provides algorithms for de novo and comparative assembly</w:t>
      </w:r>
      <w:r w:rsidR="008B4D75">
        <w:t>.</w:t>
      </w:r>
      <w:r w:rsidR="005060CB">
        <w:t xml:space="preserve"> </w:t>
      </w:r>
    </w:p>
    <w:p w:rsidR="00025313" w:rsidRDefault="00025313" w:rsidP="00025313">
      <w:pPr>
        <w:shd w:val="clear" w:color="auto" w:fill="FFFFCC"/>
        <w:spacing w:line="360" w:lineRule="auto"/>
        <w:jc w:val="both"/>
      </w:pPr>
      <w:r w:rsidRPr="00533BFA">
        <w:rPr>
          <w:b/>
        </w:rPr>
        <w:t>Note</w:t>
      </w:r>
      <w:r>
        <w:t xml:space="preserve">: </w:t>
      </w:r>
      <w:r w:rsidR="00272936">
        <w:t xml:space="preserve">There is a </w:t>
      </w:r>
      <w:r w:rsidR="00E62EE9">
        <w:t xml:space="preserve">command line </w:t>
      </w:r>
      <w:r w:rsidR="00272936">
        <w:t xml:space="preserve">utility provided, </w:t>
      </w:r>
      <w:r>
        <w:t>PadenaUtil</w:t>
      </w:r>
      <w:r w:rsidR="00272936">
        <w:t>,</w:t>
      </w:r>
      <w:r>
        <w:t xml:space="preserve"> </w:t>
      </w:r>
      <w:r w:rsidRPr="00533BFA">
        <w:t>that defines the scaffolding</w:t>
      </w:r>
      <w:r>
        <w:t xml:space="preserve">. </w:t>
      </w:r>
    </w:p>
    <w:p w:rsidR="00A93310" w:rsidRPr="00317AE0" w:rsidRDefault="00A93310" w:rsidP="00317AE0">
      <w:pPr>
        <w:pStyle w:val="BodyText"/>
      </w:pPr>
      <w:r>
        <w:t xml:space="preserve">For more information on the </w:t>
      </w:r>
      <w:r w:rsidR="009E5CD9">
        <w:t xml:space="preserve">.NET Bio </w:t>
      </w:r>
      <w:r w:rsidR="00564619">
        <w:t xml:space="preserve">Framework </w:t>
      </w:r>
      <w:r w:rsidRPr="00A93310">
        <w:t>Parallel de Novo Assembler</w:t>
      </w:r>
      <w:r>
        <w:t xml:space="preserve"> (Padena) see the </w:t>
      </w:r>
      <w:r w:rsidR="00EB13DA">
        <w:t>Bio</w:t>
      </w:r>
      <w:r w:rsidR="001D324A">
        <w:t xml:space="preserve"> Parallel de Novo Assembler Technical Guide</w:t>
      </w:r>
      <w:r w:rsidRPr="00A93310">
        <w:t>.docx</w:t>
      </w:r>
      <w:r>
        <w:t xml:space="preserve"> on </w:t>
      </w:r>
      <w:hyperlink r:id="rId18" w:history="1">
        <w:r w:rsidR="00663C74" w:rsidRPr="00A93310">
          <w:rPr>
            <w:rStyle w:val="Hyperlink"/>
          </w:rPr>
          <w:t>Codeplex</w:t>
        </w:r>
      </w:hyperlink>
      <w:r>
        <w:t xml:space="preserve"> or at</w:t>
      </w:r>
      <w:r w:rsidRPr="00A93310">
        <w:t xml:space="preserve"> </w:t>
      </w:r>
      <w:r w:rsidR="001F227A">
        <w:t>$\</w:t>
      </w:r>
      <w:r w:rsidR="002C6162">
        <w:rPr>
          <w:b/>
        </w:rPr>
        <w:t>..</w:t>
      </w:r>
      <w:r w:rsidRPr="00A93310">
        <w:rPr>
          <w:b/>
        </w:rPr>
        <w:t>\Bio\Doc</w:t>
      </w:r>
      <w:r w:rsidR="002C6162">
        <w:t xml:space="preserve"> in the source tree.</w:t>
      </w:r>
    </w:p>
    <w:p w:rsidR="002971C2" w:rsidRDefault="002971C2" w:rsidP="00D17F30">
      <w:pPr>
        <w:spacing w:line="360" w:lineRule="auto"/>
        <w:jc w:val="both"/>
      </w:pPr>
    </w:p>
    <w:p w:rsidR="00AA10CA" w:rsidRDefault="000C070E" w:rsidP="00AA10CA">
      <w:pPr>
        <w:pStyle w:val="Heading1"/>
      </w:pPr>
      <w:bookmarkStart w:id="9" w:name="_Toc99422753"/>
      <w:bookmarkStart w:id="10" w:name="_Toc108702867"/>
      <w:bookmarkStart w:id="11" w:name="_Toc282031000"/>
      <w:bookmarkStart w:id="12" w:name="_Toc282165150"/>
      <w:bookmarkStart w:id="13" w:name="_Toc290888388"/>
      <w:bookmarkStart w:id="14" w:name="_Toc294528519"/>
      <w:r w:rsidRPr="00AA10CA">
        <w:rPr>
          <w:rFonts w:asciiTheme="minorHAnsi" w:hAnsiTheme="minorHAnsi" w:cstheme="minorHAnsi"/>
        </w:rPr>
        <w:t>S</w:t>
      </w:r>
      <w:bookmarkEnd w:id="9"/>
      <w:bookmarkEnd w:id="10"/>
      <w:bookmarkEnd w:id="11"/>
      <w:bookmarkEnd w:id="12"/>
      <w:r w:rsidRPr="00AA10CA">
        <w:rPr>
          <w:rFonts w:asciiTheme="minorHAnsi" w:hAnsiTheme="minorHAnsi" w:cstheme="minorHAnsi"/>
        </w:rPr>
        <w:t>cenarios</w:t>
      </w:r>
      <w:bookmarkEnd w:id="13"/>
      <w:bookmarkEnd w:id="14"/>
    </w:p>
    <w:p w:rsidR="0092011A" w:rsidRDefault="00241E43" w:rsidP="0092011A">
      <w:pPr>
        <w:pStyle w:val="Heading2"/>
        <w:keepNext w:val="0"/>
        <w:keepLines w:val="0"/>
        <w:numPr>
          <w:ilvl w:val="1"/>
          <w:numId w:val="0"/>
        </w:numPr>
        <w:pBdr>
          <w:bottom w:val="none" w:sz="0" w:space="0" w:color="auto"/>
        </w:pBdr>
        <w:tabs>
          <w:tab w:val="clear" w:pos="360"/>
          <w:tab w:val="clear" w:pos="720"/>
          <w:tab w:val="clear" w:pos="4680"/>
          <w:tab w:val="clear" w:pos="9360"/>
          <w:tab w:val="num" w:pos="576"/>
        </w:tabs>
        <w:spacing w:after="120"/>
        <w:ind w:left="576" w:hanging="576"/>
      </w:pPr>
      <w:bookmarkStart w:id="15" w:name="_Toc290888389"/>
      <w:bookmarkStart w:id="16" w:name="_Toc294528520"/>
      <w:r>
        <w:t xml:space="preserve">Large Plant Genome </w:t>
      </w:r>
      <w:r w:rsidR="000C070E">
        <w:t xml:space="preserve">and </w:t>
      </w:r>
      <w:bookmarkEnd w:id="15"/>
      <w:r>
        <w:t>Close Relative Reference</w:t>
      </w:r>
      <w:bookmarkEnd w:id="16"/>
    </w:p>
    <w:p w:rsidR="000C070E" w:rsidRDefault="00FF5627" w:rsidP="006421B2">
      <w:pPr>
        <w:pStyle w:val="BodyText"/>
      </w:pPr>
      <w:r>
        <w:t xml:space="preserve">You can use the genomes of two plants that </w:t>
      </w:r>
      <w:r w:rsidR="000C070E">
        <w:t>are genetically very similar to each other</w:t>
      </w:r>
      <w:r>
        <w:t>, one very much large than the other</w:t>
      </w:r>
      <w:r w:rsidR="000C070E">
        <w:t xml:space="preserve">. </w:t>
      </w:r>
    </w:p>
    <w:p w:rsidR="000C070E" w:rsidRDefault="000C070E" w:rsidP="006421B2">
      <w:pPr>
        <w:pStyle w:val="BodyText"/>
      </w:pPr>
      <w:r>
        <w:t>Th</w:t>
      </w:r>
      <w:r w:rsidR="00FF5627">
        <w:t>e</w:t>
      </w:r>
      <w:r>
        <w:t xml:space="preserve"> information </w:t>
      </w:r>
      <w:r w:rsidR="00FF5627">
        <w:t xml:space="preserve">from the smaller genome </w:t>
      </w:r>
      <w:r>
        <w:t xml:space="preserve">can be used to reconstruct </w:t>
      </w:r>
      <w:r w:rsidR="00FF5627">
        <w:t xml:space="preserve">the larger </w:t>
      </w:r>
      <w:r>
        <w:t xml:space="preserve">genome when </w:t>
      </w:r>
      <w:r w:rsidR="00FF5627">
        <w:t xml:space="preserve">the smaller one </w:t>
      </w:r>
      <w:r>
        <w:t xml:space="preserve">is already sequenced and assembled using de novo methods.  </w:t>
      </w:r>
      <w:r w:rsidRPr="00BA28F4">
        <w:t>In terms of complexity and time requirements, de-</w:t>
      </w:r>
      <w:r w:rsidR="00B20E80" w:rsidRPr="00BA28F4">
        <w:t xml:space="preserve">Novo </w:t>
      </w:r>
      <w:r w:rsidRPr="00BA28F4">
        <w:t xml:space="preserve">assemblies </w:t>
      </w:r>
      <w:r w:rsidR="00B20E80">
        <w:t>tend to be</w:t>
      </w:r>
      <w:r w:rsidR="00B20E80" w:rsidRPr="00BA28F4">
        <w:t xml:space="preserve"> </w:t>
      </w:r>
      <w:r w:rsidRPr="00BA28F4">
        <w:t xml:space="preserve">orders of magnitude slower and more memory intensive than mapping assemblies. This is mostly due to the fact that the assembly </w:t>
      </w:r>
      <w:r w:rsidR="00663C74" w:rsidRPr="00BA28F4">
        <w:t>algorithm needs</w:t>
      </w:r>
      <w:r w:rsidRPr="00BA28F4">
        <w:t xml:space="preserve"> to compare every read with every other read (an operation that is has a complexity of O(</w:t>
      </w:r>
      <w:r w:rsidRPr="00BA28F4">
        <w:rPr>
          <w:i/>
          <w:iCs/>
        </w:rPr>
        <w:t>n</w:t>
      </w:r>
      <w:r w:rsidRPr="00BA28F4">
        <w:t>2) but can be reduced to O(</w:t>
      </w:r>
      <w:r w:rsidRPr="00BA28F4">
        <w:rPr>
          <w:i/>
          <w:iCs/>
        </w:rPr>
        <w:t>n</w:t>
      </w:r>
      <w:r w:rsidRPr="00BA28F4">
        <w:t xml:space="preserve"> log(</w:t>
      </w:r>
      <w:r w:rsidRPr="00BA28F4">
        <w:rPr>
          <w:i/>
          <w:iCs/>
        </w:rPr>
        <w:t>n</w:t>
      </w:r>
      <w:r w:rsidRPr="00BA28F4">
        <w:t xml:space="preserve">)). </w:t>
      </w:r>
      <w:r>
        <w:t xml:space="preserve">  </w:t>
      </w:r>
    </w:p>
    <w:p w:rsidR="0092011A" w:rsidRDefault="00B665E1" w:rsidP="0092011A">
      <w:pPr>
        <w:pStyle w:val="Heading2"/>
        <w:keepNext w:val="0"/>
        <w:keepLines w:val="0"/>
        <w:numPr>
          <w:ilvl w:val="1"/>
          <w:numId w:val="0"/>
        </w:numPr>
        <w:pBdr>
          <w:bottom w:val="none" w:sz="0" w:space="0" w:color="auto"/>
        </w:pBdr>
        <w:tabs>
          <w:tab w:val="clear" w:pos="360"/>
          <w:tab w:val="clear" w:pos="720"/>
          <w:tab w:val="clear" w:pos="4680"/>
          <w:tab w:val="clear" w:pos="9360"/>
          <w:tab w:val="num" w:pos="576"/>
        </w:tabs>
        <w:spacing w:after="120"/>
        <w:ind w:left="576" w:hanging="576"/>
      </w:pPr>
      <w:bookmarkStart w:id="17" w:name="_Toc290888390"/>
      <w:bookmarkStart w:id="18" w:name="_Toc294528521"/>
      <w:r>
        <w:t xml:space="preserve">Use </w:t>
      </w:r>
      <w:r w:rsidR="003928C4">
        <w:t>Re-</w:t>
      </w:r>
      <w:r>
        <w:t xml:space="preserve">Assembly to </w:t>
      </w:r>
      <w:r w:rsidR="000C070E">
        <w:t>get more insight into mutations and SNP’s</w:t>
      </w:r>
      <w:bookmarkEnd w:id="17"/>
      <w:bookmarkEnd w:id="18"/>
    </w:p>
    <w:p w:rsidR="000C070E" w:rsidRDefault="00663C74" w:rsidP="006421B2">
      <w:pPr>
        <w:pStyle w:val="BodyText"/>
      </w:pPr>
      <w:r>
        <w:t>Use comparative assembly for a</w:t>
      </w:r>
      <w:r w:rsidR="00B665E1">
        <w:t xml:space="preserve">ssembling genomes of already sequenced organisms to get more insight into mutations and SNP’s. </w:t>
      </w:r>
      <w:r w:rsidR="000C070E">
        <w:t xml:space="preserve">Draft human genome was available in 2001. Since the human genome sequencing many unanswered questions are still present which cannot be answered with single copy of human genome. This led to projects like 1000 genomes, by which scientist like to decipher the phenotypic variations caused due to mutations and SNPs. In these cases </w:t>
      </w:r>
      <w:r w:rsidR="000C070E">
        <w:lastRenderedPageBreak/>
        <w:t xml:space="preserve">doing sequencing using denovo techniques is costly exercise. So we can use already sequenced human genome as reference and align reads to it and find variations among different copies of human genome. </w:t>
      </w:r>
    </w:p>
    <w:p w:rsidR="0092011A" w:rsidRDefault="000C070E" w:rsidP="0092011A">
      <w:pPr>
        <w:pStyle w:val="Heading2"/>
        <w:keepNext w:val="0"/>
        <w:keepLines w:val="0"/>
        <w:numPr>
          <w:ilvl w:val="1"/>
          <w:numId w:val="0"/>
        </w:numPr>
        <w:pBdr>
          <w:bottom w:val="none" w:sz="0" w:space="0" w:color="auto"/>
        </w:pBdr>
        <w:tabs>
          <w:tab w:val="clear" w:pos="360"/>
          <w:tab w:val="clear" w:pos="720"/>
          <w:tab w:val="clear" w:pos="4680"/>
          <w:tab w:val="clear" w:pos="9360"/>
          <w:tab w:val="num" w:pos="576"/>
        </w:tabs>
        <w:spacing w:after="120"/>
        <w:ind w:left="576" w:hanging="576"/>
      </w:pPr>
      <w:bookmarkStart w:id="19" w:name="_Toc290888398"/>
      <w:bookmarkStart w:id="20" w:name="_Toc294528522"/>
      <w:r>
        <w:t>Assembling sequences of different strains</w:t>
      </w:r>
      <w:bookmarkEnd w:id="19"/>
      <w:bookmarkEnd w:id="20"/>
    </w:p>
    <w:p w:rsidR="000C070E" w:rsidRPr="00766F14" w:rsidRDefault="000C070E" w:rsidP="00766F14">
      <w:pPr>
        <w:pStyle w:val="BodyText"/>
      </w:pPr>
      <w:r w:rsidRPr="00766F14">
        <w:t>Multiple strains of Mycobacterium tuberculosis, Streptococcus pneumoniae and</w:t>
      </w:r>
      <w:r w:rsidR="005048AC" w:rsidRPr="00766F14">
        <w:t xml:space="preserve"> </w:t>
      </w:r>
      <w:r w:rsidRPr="00766F14">
        <w:t xml:space="preserve">Staphylococcus aureus are sequenced in order to understand virulence, drug resistance and other phenotypic differences between strains. If one strain is sequence is available, comparative genome assembly can be used to further assemble sequence of other strains. </w:t>
      </w:r>
    </w:p>
    <w:p w:rsidR="00B23351" w:rsidRDefault="00B23351" w:rsidP="004001EB">
      <w:pPr>
        <w:pStyle w:val="Heading1"/>
      </w:pPr>
      <w:bookmarkStart w:id="21" w:name="_Toc290888399"/>
      <w:bookmarkStart w:id="22" w:name="_Toc294528523"/>
      <w:r>
        <w:t>A</w:t>
      </w:r>
      <w:r w:rsidR="00476390">
        <w:t xml:space="preserve"> Comparative Assembly </w:t>
      </w:r>
      <w:bookmarkEnd w:id="7"/>
      <w:bookmarkEnd w:id="21"/>
      <w:r w:rsidR="00855607">
        <w:t>Overview</w:t>
      </w:r>
      <w:bookmarkEnd w:id="22"/>
    </w:p>
    <w:p w:rsidR="00B23351" w:rsidRDefault="00132CA4" w:rsidP="00F47ECD">
      <w:pPr>
        <w:pStyle w:val="BodyText"/>
      </w:pPr>
      <w:r>
        <w:t>Alignment is a methodology for arranging the sequences of DNA, RNA, and proteins to identify the regions of similarity that may be a consequence of functional, structural or evolutionary relationships between the sequences.</w:t>
      </w:r>
      <w:r w:rsidR="00657CCF">
        <w:t xml:space="preserve"> </w:t>
      </w:r>
    </w:p>
    <w:p w:rsidR="00B23351" w:rsidRDefault="00A76CD8" w:rsidP="009719B4">
      <w:pPr>
        <w:pStyle w:val="List"/>
        <w:ind w:left="0" w:firstLine="0"/>
      </w:pPr>
      <w:r>
        <w:t xml:space="preserve">Use the </w:t>
      </w:r>
      <w:r w:rsidRPr="00A81048">
        <w:rPr>
          <w:b/>
        </w:rPr>
        <w:t>ComparativeGenomeAssembl</w:t>
      </w:r>
      <w:r>
        <w:rPr>
          <w:b/>
        </w:rPr>
        <w:t>er</w:t>
      </w:r>
      <w:r>
        <w:t xml:space="preserve"> to use an already sequenced close relative genome as a </w:t>
      </w:r>
      <w:r>
        <w:rPr>
          <w:i/>
        </w:rPr>
        <w:t>reference</w:t>
      </w:r>
      <w:r>
        <w:t xml:space="preserve"> against which the reads from the </w:t>
      </w:r>
      <w:r>
        <w:rPr>
          <w:i/>
        </w:rPr>
        <w:t>target</w:t>
      </w:r>
      <w:r>
        <w:t xml:space="preserve"> genome are matched.  </w:t>
      </w:r>
    </w:p>
    <w:p w:rsidR="00F61B4E" w:rsidRDefault="00F61B4E" w:rsidP="00F61B4E">
      <w:pPr>
        <w:pStyle w:val="ListParagraph"/>
        <w:numPr>
          <w:ilvl w:val="0"/>
          <w:numId w:val="12"/>
        </w:numPr>
      </w:pPr>
      <w:r>
        <w:t>Read Alignment</w:t>
      </w:r>
    </w:p>
    <w:p w:rsidR="00F07624" w:rsidRDefault="00F07624" w:rsidP="00F61B4E">
      <w:pPr>
        <w:pStyle w:val="ListParagraph"/>
        <w:numPr>
          <w:ilvl w:val="1"/>
          <w:numId w:val="12"/>
        </w:numPr>
      </w:pPr>
      <w:r>
        <w:t xml:space="preserve">Invokes </w:t>
      </w:r>
      <w:r w:rsidR="00F61B4E">
        <w:t>NUCmer</w:t>
      </w:r>
    </w:p>
    <w:p w:rsidR="00F61B4E" w:rsidRDefault="00F07624" w:rsidP="00F61B4E">
      <w:pPr>
        <w:pStyle w:val="ListParagraph"/>
        <w:numPr>
          <w:ilvl w:val="1"/>
          <w:numId w:val="12"/>
        </w:numPr>
      </w:pPr>
      <w:r>
        <w:t>NUCmer invokes</w:t>
      </w:r>
      <w:r w:rsidR="00F61B4E">
        <w:t xml:space="preserve"> MUMmer</w:t>
      </w:r>
    </w:p>
    <w:p w:rsidR="00F61B4E" w:rsidRDefault="00F61B4E" w:rsidP="00F61B4E">
      <w:pPr>
        <w:pStyle w:val="ListParagraph"/>
        <w:numPr>
          <w:ilvl w:val="0"/>
          <w:numId w:val="12"/>
        </w:numPr>
      </w:pPr>
      <w:r>
        <w:t>Repeat Resolution</w:t>
      </w:r>
    </w:p>
    <w:p w:rsidR="00F61B4E" w:rsidRDefault="00F61B4E" w:rsidP="00F61B4E">
      <w:pPr>
        <w:pStyle w:val="ListParagraph"/>
        <w:numPr>
          <w:ilvl w:val="0"/>
          <w:numId w:val="12"/>
        </w:numPr>
      </w:pPr>
      <w:r>
        <w:t>Layout</w:t>
      </w:r>
      <w:r w:rsidR="00814841">
        <w:t xml:space="preserve"> </w:t>
      </w:r>
      <w:r>
        <w:t>Refinement</w:t>
      </w:r>
    </w:p>
    <w:p w:rsidR="00F61B4E" w:rsidRDefault="00F61B4E" w:rsidP="00F61B4E">
      <w:pPr>
        <w:pStyle w:val="ListParagraph"/>
        <w:numPr>
          <w:ilvl w:val="0"/>
          <w:numId w:val="12"/>
        </w:numPr>
      </w:pPr>
      <w:r>
        <w:t>Consensus Generation</w:t>
      </w:r>
    </w:p>
    <w:p w:rsidR="00F61B4E" w:rsidRDefault="00F61B4E" w:rsidP="00F61B4E">
      <w:pPr>
        <w:pStyle w:val="ListParagraph"/>
        <w:numPr>
          <w:ilvl w:val="0"/>
          <w:numId w:val="12"/>
        </w:numPr>
      </w:pPr>
      <w:r>
        <w:t>Scaffold Generation</w:t>
      </w:r>
    </w:p>
    <w:p w:rsidR="00F61B4E" w:rsidRDefault="00F61B4E" w:rsidP="00F61B4E">
      <w:pPr>
        <w:pStyle w:val="List"/>
        <w:ind w:left="0" w:firstLine="0"/>
      </w:pPr>
      <w:r>
        <w:t xml:space="preserve">The comparative assembly </w:t>
      </w:r>
      <w:r w:rsidR="008C0EA4">
        <w:t xml:space="preserve">process </w:t>
      </w:r>
      <w:r>
        <w:t xml:space="preserve">begins by </w:t>
      </w:r>
      <w:r w:rsidRPr="00E934CA">
        <w:t xml:space="preserve">aligning reads to </w:t>
      </w:r>
      <w:r>
        <w:t xml:space="preserve">a </w:t>
      </w:r>
      <w:r w:rsidR="008C0EA4">
        <w:t xml:space="preserve">close relative </w:t>
      </w:r>
      <w:r w:rsidRPr="00E934CA">
        <w:t xml:space="preserve">reference </w:t>
      </w:r>
      <w:r w:rsidRPr="00E02883">
        <w:t>genome using NUCmer</w:t>
      </w:r>
      <w:r>
        <w:t xml:space="preserve">. </w:t>
      </w:r>
      <w:r w:rsidRPr="00E02883">
        <w:t>NUCmer</w:t>
      </w:r>
      <w:r w:rsidRPr="00E63082">
        <w:t xml:space="preserve"> </w:t>
      </w:r>
      <w:r>
        <w:t>us</w:t>
      </w:r>
      <w:r w:rsidR="008F3A92">
        <w:t>e</w:t>
      </w:r>
      <w:r>
        <w:t>s</w:t>
      </w:r>
      <w:r w:rsidRPr="00E63082">
        <w:t xml:space="preserve"> MUMmer </w:t>
      </w:r>
      <w:r>
        <w:t xml:space="preserve">to </w:t>
      </w:r>
      <w:r w:rsidRPr="00E63082">
        <w:t>align</w:t>
      </w:r>
      <w:r>
        <w:t xml:space="preserve"> e</w:t>
      </w:r>
      <w:r w:rsidRPr="00E63082">
        <w:t xml:space="preserve">ach shotgun read to the reference genome. </w:t>
      </w:r>
      <w:r>
        <w:t xml:space="preserve"> The d</w:t>
      </w:r>
      <w:r w:rsidRPr="001A67BF">
        <w:t xml:space="preserve">elta alignments </w:t>
      </w:r>
      <w:r>
        <w:t xml:space="preserve">are returned </w:t>
      </w:r>
      <w:r w:rsidRPr="001A67BF">
        <w:t xml:space="preserve">after </w:t>
      </w:r>
      <w:r>
        <w:t xml:space="preserve">the </w:t>
      </w:r>
      <w:r w:rsidRPr="001A67BF">
        <w:t>read alignment</w:t>
      </w:r>
      <w:r>
        <w:t xml:space="preserve"> is complete</w:t>
      </w:r>
      <w:r w:rsidRPr="001A67BF">
        <w:t>.</w:t>
      </w:r>
    </w:p>
    <w:p w:rsidR="00F61B4E" w:rsidRDefault="009A1201" w:rsidP="009719B4">
      <w:pPr>
        <w:pStyle w:val="List"/>
        <w:ind w:left="0" w:firstLine="0"/>
      </w:pPr>
      <w:r>
        <w:t>The second step of the comparative assembly</w:t>
      </w:r>
      <w:r w:rsidRPr="008F6A14">
        <w:t xml:space="preserve"> </w:t>
      </w:r>
      <w:r>
        <w:t xml:space="preserve">attempts to resolve the </w:t>
      </w:r>
      <w:r w:rsidRPr="00693271">
        <w:t xml:space="preserve">ambiguity </w:t>
      </w:r>
      <w:r w:rsidR="008C0EA4">
        <w:t>for</w:t>
      </w:r>
      <w:r w:rsidRPr="00471583">
        <w:t xml:space="preserve"> read</w:t>
      </w:r>
      <w:r w:rsidR="008C0EA4">
        <w:t>s</w:t>
      </w:r>
      <w:r w:rsidRPr="00471583">
        <w:t xml:space="preserve"> </w:t>
      </w:r>
      <w:r>
        <w:t>that ha</w:t>
      </w:r>
      <w:r w:rsidR="008C0EA4">
        <w:t>ve</w:t>
      </w:r>
      <w:r>
        <w:t xml:space="preserve"> been</w:t>
      </w:r>
      <w:r w:rsidRPr="00471583">
        <w:t xml:space="preserve"> ambiguously placed</w:t>
      </w:r>
      <w:r>
        <w:t xml:space="preserve"> because of the reference</w:t>
      </w:r>
      <w:r w:rsidRPr="004B4BDE">
        <w:t xml:space="preserve"> reads.  </w:t>
      </w:r>
      <w:r>
        <w:t>This step requires mate pair information to resolve the placement of repeated sequences.</w:t>
      </w:r>
    </w:p>
    <w:p w:rsidR="00EB69A8" w:rsidRDefault="008C0EA4" w:rsidP="00EB69A8">
      <w:pPr>
        <w:pStyle w:val="BodyText"/>
      </w:pPr>
      <w:r>
        <w:t>When performing</w:t>
      </w:r>
      <w:r w:rsidR="00EB69A8">
        <w:t xml:space="preserve"> comparative assembly the reads from the target genome </w:t>
      </w:r>
      <w:r>
        <w:t xml:space="preserve">will </w:t>
      </w:r>
      <w:r w:rsidR="00EB69A8">
        <w:t xml:space="preserve">only partially match the </w:t>
      </w:r>
      <w:r>
        <w:t xml:space="preserve">close relative </w:t>
      </w:r>
      <w:r w:rsidR="003928C4">
        <w:t>reference genome. This is a result of the genomic divergence that has led to the two species.  It is expected that the process will have to account for new SNPs,</w:t>
      </w:r>
      <w:r w:rsidR="00EB69A8">
        <w:t xml:space="preserve"> indels (i</w:t>
      </w:r>
      <w:r w:rsidR="00EB69A8" w:rsidRPr="00514DCB">
        <w:t>nsertions and deletions</w:t>
      </w:r>
      <w:r w:rsidR="003928C4">
        <w:t>,</w:t>
      </w:r>
      <w:r w:rsidR="00EB69A8">
        <w:t>)</w:t>
      </w:r>
      <w:r w:rsidR="003928C4" w:rsidRPr="003928C4">
        <w:t xml:space="preserve"> </w:t>
      </w:r>
      <w:r w:rsidR="003928C4">
        <w:t>translocations, chromosomal duplication</w:t>
      </w:r>
      <w:r w:rsidR="00EB69A8">
        <w:t xml:space="preserve"> and</w:t>
      </w:r>
      <w:r w:rsidR="003928C4">
        <w:t xml:space="preserve"> other</w:t>
      </w:r>
      <w:r w:rsidR="00EB69A8">
        <w:t xml:space="preserve"> rearrangements between the two genomes.  During layout refinement the reference</w:t>
      </w:r>
      <w:r w:rsidR="00EB69A8" w:rsidRPr="009764EB">
        <w:t xml:space="preserve"> layout between </w:t>
      </w:r>
      <w:r w:rsidR="00EB69A8">
        <w:t xml:space="preserve">the target genome </w:t>
      </w:r>
      <w:r w:rsidR="00EB69A8" w:rsidRPr="009764EB">
        <w:t xml:space="preserve">and reference genome </w:t>
      </w:r>
      <w:r w:rsidR="00EB69A8">
        <w:t xml:space="preserve">is refined </w:t>
      </w:r>
      <w:r w:rsidR="00EB69A8" w:rsidRPr="009764EB">
        <w:t xml:space="preserve">by </w:t>
      </w:r>
      <w:r w:rsidR="00EB69A8">
        <w:t>analyzing the</w:t>
      </w:r>
      <w:r w:rsidR="00EB69A8" w:rsidRPr="009764EB">
        <w:t xml:space="preserve"> indels and rearrangements</w:t>
      </w:r>
      <w:r w:rsidR="00841239" w:rsidRPr="00841239">
        <w:t xml:space="preserve"> </w:t>
      </w:r>
      <w:r w:rsidR="005C7CD9">
        <w:t xml:space="preserve">and </w:t>
      </w:r>
      <w:r w:rsidR="00841239" w:rsidRPr="00841239">
        <w:t xml:space="preserve">applying sequencing error mitigation including correction of indels </w:t>
      </w:r>
      <w:r>
        <w:t>considered</w:t>
      </w:r>
      <w:r w:rsidR="00841239" w:rsidRPr="00841239">
        <w:t xml:space="preserve"> to be spurious</w:t>
      </w:r>
      <w:r w:rsidR="00EB69A8" w:rsidRPr="009764EB">
        <w:t>.</w:t>
      </w:r>
      <w:r w:rsidR="00EB69A8">
        <w:t xml:space="preserve">  M</w:t>
      </w:r>
      <w:r w:rsidR="00EB69A8" w:rsidRPr="001E6253">
        <w:t xml:space="preserve">ate-pair information </w:t>
      </w:r>
      <w:r w:rsidR="00EB69A8">
        <w:t xml:space="preserve">is </w:t>
      </w:r>
      <w:r w:rsidR="00EB69A8" w:rsidRPr="001E6253">
        <w:t>utilize</w:t>
      </w:r>
      <w:r w:rsidR="00EB69A8">
        <w:t>d</w:t>
      </w:r>
      <w:r w:rsidR="00EB69A8" w:rsidRPr="001E6253">
        <w:t xml:space="preserve"> </w:t>
      </w:r>
      <w:r w:rsidR="00DB67F2">
        <w:t>in this process</w:t>
      </w:r>
      <w:r w:rsidR="00EB69A8">
        <w:t>.</w:t>
      </w:r>
    </w:p>
    <w:p w:rsidR="00EB69A8" w:rsidRDefault="001C1EA5" w:rsidP="009719B4">
      <w:pPr>
        <w:pStyle w:val="List"/>
        <w:ind w:left="0" w:firstLine="0"/>
      </w:pPr>
      <w:r w:rsidRPr="00AE426C">
        <w:t xml:space="preserve">For each group of overlapping reads in the refined layout, a </w:t>
      </w:r>
      <w:r w:rsidRPr="00AE426C">
        <w:rPr>
          <w:i/>
        </w:rPr>
        <w:t>multi-alignment</w:t>
      </w:r>
      <w:r w:rsidRPr="00AE426C">
        <w:t xml:space="preserve"> is computed to generate a consensus sequence for the genomic region covered by those reads.</w:t>
      </w:r>
      <w:r>
        <w:t xml:space="preserve">  </w:t>
      </w:r>
      <w:r w:rsidR="00F82291">
        <w:t>In this comparative</w:t>
      </w:r>
      <w:r w:rsidRPr="001C1EA5">
        <w:t xml:space="preserve"> assembler an</w:t>
      </w:r>
      <w:r>
        <w:t xml:space="preserve"> alignment-consensus algorithm </w:t>
      </w:r>
      <w:r w:rsidR="00F82291">
        <w:t xml:space="preserve">is used </w:t>
      </w:r>
      <w:r>
        <w:t xml:space="preserve">that </w:t>
      </w:r>
      <w:r w:rsidRPr="001C1EA5">
        <w:t>compute</w:t>
      </w:r>
      <w:r w:rsidR="00BC391E">
        <w:t>s</w:t>
      </w:r>
      <w:r w:rsidRPr="001C1EA5">
        <w:t xml:space="preserve"> the consensus sequence of the new genome.</w:t>
      </w:r>
      <w:r w:rsidR="00177771">
        <w:t xml:space="preserve">  </w:t>
      </w:r>
      <w:r w:rsidR="00FB18C0">
        <w:t xml:space="preserve">The algorithm </w:t>
      </w:r>
      <w:r w:rsidR="00FB18C0" w:rsidRPr="00FB18C0">
        <w:t>loop</w:t>
      </w:r>
      <w:r w:rsidR="00FB18C0">
        <w:t>s</w:t>
      </w:r>
      <w:r w:rsidR="00FB18C0" w:rsidRPr="00FB18C0">
        <w:t xml:space="preserve"> through all deltas at </w:t>
      </w:r>
      <w:r w:rsidR="00FB18C0">
        <w:t xml:space="preserve">each </w:t>
      </w:r>
      <w:r w:rsidR="00FB18C0" w:rsidRPr="00FB18C0">
        <w:t>index</w:t>
      </w:r>
      <w:r w:rsidR="009F1D32">
        <w:t xml:space="preserve"> </w:t>
      </w:r>
      <w:r w:rsidR="009F1DD9">
        <w:t>of a contig with</w:t>
      </w:r>
      <w:r w:rsidR="009F1D32">
        <w:t xml:space="preserve"> a delta</w:t>
      </w:r>
      <w:r w:rsidR="00FB18C0" w:rsidRPr="00FB18C0">
        <w:t xml:space="preserve"> and find</w:t>
      </w:r>
      <w:r w:rsidR="00FB18C0">
        <w:t>s the</w:t>
      </w:r>
      <w:r w:rsidR="00FB18C0" w:rsidRPr="00FB18C0">
        <w:t xml:space="preserve"> consensus</w:t>
      </w:r>
      <w:r w:rsidR="00FB18C0">
        <w:t xml:space="preserve"> alignment.</w:t>
      </w:r>
      <w:r w:rsidR="00F82291">
        <w:t xml:space="preserve">  </w:t>
      </w:r>
      <w:r w:rsidR="00177771" w:rsidRPr="00177771">
        <w:t xml:space="preserve">In </w:t>
      </w:r>
      <w:r w:rsidR="00F82291">
        <w:t>the</w:t>
      </w:r>
      <w:r w:rsidR="00177771" w:rsidRPr="00177771">
        <w:t xml:space="preserve"> final </w:t>
      </w:r>
      <w:r w:rsidR="00F82291">
        <w:t xml:space="preserve">stage of </w:t>
      </w:r>
      <w:r w:rsidR="00177771" w:rsidRPr="00177771">
        <w:t xml:space="preserve">consensus </w:t>
      </w:r>
      <w:r w:rsidR="00F82291">
        <w:t>formation</w:t>
      </w:r>
      <w:r w:rsidR="00177771" w:rsidRPr="00177771">
        <w:t xml:space="preserve">, the assembler builds an alignment of all the reads covering the genome and infers, as a consensus of the aligned reads, the original sequence of the genome </w:t>
      </w:r>
      <w:r w:rsidR="00F82291">
        <w:t>that it is</w:t>
      </w:r>
      <w:r w:rsidR="00177771" w:rsidRPr="00177771">
        <w:t xml:space="preserve"> assembl</w:t>
      </w:r>
      <w:r w:rsidR="00F82291">
        <w:t>ing</w:t>
      </w:r>
      <w:r w:rsidR="00177771" w:rsidRPr="00177771">
        <w:t>.</w:t>
      </w:r>
    </w:p>
    <w:p w:rsidR="0023048A" w:rsidRDefault="00F92ECC" w:rsidP="009719B4">
      <w:pPr>
        <w:pStyle w:val="List"/>
        <w:ind w:left="0" w:firstLine="0"/>
      </w:pPr>
      <w:r w:rsidRPr="00F92ECC">
        <w:lastRenderedPageBreak/>
        <w:t xml:space="preserve">The output of </w:t>
      </w:r>
      <w:r w:rsidR="005C7CD9">
        <w:t>the consensus genera</w:t>
      </w:r>
      <w:r>
        <w:t>tion process</w:t>
      </w:r>
      <w:r w:rsidRPr="00F92ECC">
        <w:t xml:space="preserve"> </w:t>
      </w:r>
      <w:r>
        <w:t>results in a</w:t>
      </w:r>
      <w:r w:rsidRPr="00F92ECC">
        <w:t xml:space="preserve"> collection of contiguous DNA sequences (contigs) whose relative placement along the genome is not defined. A </w:t>
      </w:r>
      <w:r w:rsidR="00612121" w:rsidRPr="00F92ECC">
        <w:t xml:space="preserve">scaffolding </w:t>
      </w:r>
      <w:r w:rsidRPr="00F92ECC">
        <w:t xml:space="preserve">procedure is used to order and orient these contigs using paired read information. </w:t>
      </w:r>
      <w:r w:rsidR="00091FC1">
        <w:t xml:space="preserve">After building contigs, the comparative </w:t>
      </w:r>
      <w:r w:rsidR="00091FC1" w:rsidRPr="00091FC1">
        <w:t>assembler use</w:t>
      </w:r>
      <w:r w:rsidR="00091FC1">
        <w:t>s</w:t>
      </w:r>
      <w:r w:rsidR="00091FC1" w:rsidRPr="00091FC1">
        <w:t xml:space="preserve"> mate-pair information to order and orient the contigs and place them into</w:t>
      </w:r>
      <w:r w:rsidR="00091FC1">
        <w:t xml:space="preserve"> </w:t>
      </w:r>
      <w:r w:rsidR="00091FC1" w:rsidRPr="00091FC1">
        <w:t>larg</w:t>
      </w:r>
      <w:r w:rsidR="00091FC1">
        <w:t xml:space="preserve">er structures called scaffolds </w:t>
      </w:r>
      <w:r w:rsidR="00091FC1" w:rsidRPr="00091FC1">
        <w:t>or supercontig</w:t>
      </w:r>
      <w:r w:rsidR="00091FC1">
        <w:t xml:space="preserve">s. </w:t>
      </w:r>
    </w:p>
    <w:p w:rsidR="007171A4" w:rsidRDefault="007171A4" w:rsidP="009719B4">
      <w:pPr>
        <w:pStyle w:val="List"/>
        <w:ind w:left="0" w:firstLine="0"/>
      </w:pPr>
      <w:r>
        <w:t>Contigs are linked by using the following:</w:t>
      </w:r>
      <w:r w:rsidRPr="007171A4">
        <w:t xml:space="preserve"> </w:t>
      </w:r>
    </w:p>
    <w:p w:rsidR="007171A4" w:rsidRDefault="007171A4" w:rsidP="005C7CD9">
      <w:pPr>
        <w:pStyle w:val="List"/>
        <w:numPr>
          <w:ilvl w:val="0"/>
          <w:numId w:val="22"/>
        </w:numPr>
      </w:pPr>
      <w:r>
        <w:t>overlaps</w:t>
      </w:r>
    </w:p>
    <w:p w:rsidR="007171A4" w:rsidRDefault="00271855" w:rsidP="005C7CD9">
      <w:pPr>
        <w:pStyle w:val="List"/>
        <w:numPr>
          <w:ilvl w:val="0"/>
          <w:numId w:val="22"/>
        </w:numPr>
      </w:pPr>
      <w:r>
        <w:t>clone mates</w:t>
      </w:r>
    </w:p>
    <w:p w:rsidR="007171A4" w:rsidRDefault="00271855" w:rsidP="005C7CD9">
      <w:pPr>
        <w:pStyle w:val="List"/>
        <w:numPr>
          <w:ilvl w:val="0"/>
          <w:numId w:val="22"/>
        </w:numPr>
      </w:pPr>
      <w:r>
        <w:t>alignments to reference genome</w:t>
      </w:r>
    </w:p>
    <w:p w:rsidR="007171A4" w:rsidRDefault="00271855" w:rsidP="005C7CD9">
      <w:pPr>
        <w:pStyle w:val="List"/>
        <w:numPr>
          <w:ilvl w:val="0"/>
          <w:numId w:val="22"/>
        </w:numPr>
      </w:pPr>
      <w:r>
        <w:t>alignments to physical maps</w:t>
      </w:r>
    </w:p>
    <w:p w:rsidR="007171A4" w:rsidRDefault="007171A4" w:rsidP="005C7CD9">
      <w:pPr>
        <w:pStyle w:val="List"/>
        <w:numPr>
          <w:ilvl w:val="0"/>
          <w:numId w:val="22"/>
        </w:numPr>
      </w:pPr>
      <w:r w:rsidRPr="007171A4">
        <w:t>conservation of gene synteny</w:t>
      </w:r>
    </w:p>
    <w:p w:rsidR="007171A4" w:rsidRDefault="007171A4" w:rsidP="009719B4">
      <w:pPr>
        <w:pStyle w:val="List"/>
        <w:ind w:left="0" w:firstLine="0"/>
      </w:pPr>
    </w:p>
    <w:p w:rsidR="00B23351" w:rsidRDefault="00B23351" w:rsidP="00B23351">
      <w:pPr>
        <w:pStyle w:val="Le"/>
      </w:pPr>
    </w:p>
    <w:p w:rsidR="009C4775" w:rsidRDefault="00D00992" w:rsidP="00BF1878">
      <w:pPr>
        <w:pStyle w:val="Heading1"/>
      </w:pPr>
      <w:bookmarkStart w:id="23" w:name="_Toc290888400"/>
      <w:bookmarkStart w:id="24" w:name="_Toc294528524"/>
      <w:r w:rsidRPr="00B97E67">
        <w:t>Comparative Genome Assembly Design</w:t>
      </w:r>
      <w:bookmarkEnd w:id="23"/>
      <w:bookmarkEnd w:id="24"/>
    </w:p>
    <w:p w:rsidR="00140DEF" w:rsidRPr="005B3B91" w:rsidRDefault="005C44F2" w:rsidP="00140DEF">
      <w:pPr>
        <w:pStyle w:val="BodyText"/>
      </w:pPr>
      <w:r>
        <w:t xml:space="preserve">The </w:t>
      </w:r>
      <w:r w:rsidRPr="00C911A1">
        <w:rPr>
          <w:b/>
        </w:rPr>
        <w:t>ComparativeGenomeAssembler</w:t>
      </w:r>
      <w:r>
        <w:t xml:space="preserve"> c</w:t>
      </w:r>
      <w:r w:rsidRPr="00C911A1">
        <w:t xml:space="preserve">lass </w:t>
      </w:r>
      <w:r>
        <w:t>implemen</w:t>
      </w:r>
      <w:r w:rsidR="00187756">
        <w:t>ts a comparative genome assembler</w:t>
      </w:r>
      <w:r>
        <w:t xml:space="preserve"> for the assembly of DNA sequences. </w:t>
      </w:r>
      <w:r w:rsidR="005D6652" w:rsidRPr="00EE5425">
        <w:t xml:space="preserve">This class calls </w:t>
      </w:r>
      <w:r w:rsidR="00E37C70">
        <w:t xml:space="preserve">the </w:t>
      </w:r>
      <w:r w:rsidR="005D6652">
        <w:t>five</w:t>
      </w:r>
      <w:r w:rsidR="005D6652" w:rsidRPr="00EE5425">
        <w:t xml:space="preserve"> steps of </w:t>
      </w:r>
      <w:r w:rsidR="00E37C70">
        <w:t>the comparative assembler</w:t>
      </w:r>
      <w:r w:rsidR="005D6652" w:rsidRPr="00EE5425">
        <w:t xml:space="preserve"> in order. It also exposes </w:t>
      </w:r>
      <w:r w:rsidR="001A330E">
        <w:t xml:space="preserve">the </w:t>
      </w:r>
      <w:r w:rsidR="005D6652" w:rsidRPr="00EE5425">
        <w:t xml:space="preserve">individual steps </w:t>
      </w:r>
      <w:r w:rsidR="001A330E">
        <w:t>so that they</w:t>
      </w:r>
      <w:r w:rsidR="005D6652" w:rsidRPr="00EE5425">
        <w:t xml:space="preserve"> can be independently consumed</w:t>
      </w:r>
      <w:r w:rsidR="009E18A7">
        <w:t xml:space="preserve"> </w:t>
      </w:r>
      <w:r w:rsidR="001A330E">
        <w:t xml:space="preserve">enabling </w:t>
      </w:r>
      <w:r w:rsidR="009E18A7">
        <w:t>u</w:t>
      </w:r>
      <w:r w:rsidR="00140DEF" w:rsidRPr="005B3B91">
        <w:t xml:space="preserve">sers </w:t>
      </w:r>
      <w:r w:rsidR="009E18A7">
        <w:t>to</w:t>
      </w:r>
      <w:r w:rsidR="00140DEF" w:rsidRPr="005B3B91">
        <w:t xml:space="preserve"> manipulate the data before using it as an input for the next step in the chain.</w:t>
      </w:r>
    </w:p>
    <w:p w:rsidR="00392C3E" w:rsidRDefault="00392C3E" w:rsidP="00392C3E">
      <w:pPr>
        <w:pStyle w:val="BodyText"/>
      </w:pPr>
      <w:r>
        <w:t xml:space="preserve">The </w:t>
      </w:r>
      <w:r w:rsidRPr="008F29EF">
        <w:rPr>
          <w:b/>
        </w:rPr>
        <w:t>ComparativeGenomeAssember</w:t>
      </w:r>
      <w:r>
        <w:t xml:space="preserve"> class is provided as an add-in.</w:t>
      </w:r>
    </w:p>
    <w:p w:rsidR="00392C3E" w:rsidRDefault="00392C3E" w:rsidP="00392C3E">
      <w:pPr>
        <w:pStyle w:val="BodyText"/>
      </w:pPr>
      <w:r>
        <w:rPr>
          <w:noProof/>
        </w:rPr>
        <w:drawing>
          <wp:inline distT="0" distB="0" distL="0" distR="0" wp14:anchorId="189264D4" wp14:editId="4332CCCB">
            <wp:extent cx="2381583" cy="30484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e-Addin.PNG"/>
                    <pic:cNvPicPr/>
                  </pic:nvPicPr>
                  <pic:blipFill>
                    <a:blip r:embed="rId19">
                      <a:extLst>
                        <a:ext uri="{28A0092B-C50C-407E-A947-70E740481C1C}">
                          <a14:useLocalDpi xmlns:a14="http://schemas.microsoft.com/office/drawing/2010/main" val="0"/>
                        </a:ext>
                      </a:extLst>
                    </a:blip>
                    <a:stretch>
                      <a:fillRect/>
                    </a:stretch>
                  </pic:blipFill>
                  <pic:spPr>
                    <a:xfrm>
                      <a:off x="0" y="0"/>
                      <a:ext cx="2381583" cy="3048426"/>
                    </a:xfrm>
                    <a:prstGeom prst="rect">
                      <a:avLst/>
                    </a:prstGeom>
                  </pic:spPr>
                </pic:pic>
              </a:graphicData>
            </a:graphic>
          </wp:inline>
        </w:drawing>
      </w:r>
    </w:p>
    <w:p w:rsidR="00140DEF" w:rsidRDefault="008776B8" w:rsidP="00C911A1">
      <w:pPr>
        <w:pStyle w:val="BodyText"/>
      </w:pPr>
      <w:r>
        <w:t>The following figure shows the Comparative Assembly steps.</w:t>
      </w:r>
    </w:p>
    <w:p w:rsidR="005D6652" w:rsidRPr="00EE5425" w:rsidRDefault="006B49D3" w:rsidP="00257BD1">
      <w:pPr>
        <w:pStyle w:val="BodyText"/>
      </w:pPr>
      <w:r>
        <w:object w:dxaOrig="9924" w:dyaOrig="8815">
          <v:shape id="_x0000_i1027" type="#_x0000_t75" style="width:439.5pt;height:385.5pt" o:ole="">
            <v:imagedata r:id="rId20" o:title=""/>
          </v:shape>
          <o:OLEObject Type="Embed" ProgID="Visio.Drawing.11" ShapeID="_x0000_i1027" DrawAspect="Content" ObjectID="_1379424547" r:id="rId21"/>
        </w:object>
      </w:r>
      <w:r w:rsidR="005D6652" w:rsidRPr="006A0FD9">
        <w:rPr>
          <w:b/>
        </w:rPr>
        <w:t>Note</w:t>
      </w:r>
      <w:r w:rsidR="005D6652">
        <w:t xml:space="preserve">: </w:t>
      </w:r>
      <w:r w:rsidR="00D3580C">
        <w:t>You can perform com</w:t>
      </w:r>
      <w:r w:rsidR="00D926C7">
        <w:t xml:space="preserve">parative assembly from the </w:t>
      </w:r>
      <w:r w:rsidR="005D6652">
        <w:t xml:space="preserve">command line </w:t>
      </w:r>
      <w:r w:rsidR="00D3580C">
        <w:t xml:space="preserve">by </w:t>
      </w:r>
      <w:r w:rsidR="00D926C7">
        <w:t xml:space="preserve">using the </w:t>
      </w:r>
      <w:r w:rsidR="005D6652">
        <w:t xml:space="preserve">utility, ComparativeUtil, </w:t>
      </w:r>
      <w:r w:rsidR="00D926C7">
        <w:t xml:space="preserve">which </w:t>
      </w:r>
      <w:r w:rsidR="00AD4036">
        <w:t xml:space="preserve">is </w:t>
      </w:r>
      <w:r w:rsidR="005D6652">
        <w:t xml:space="preserve">described in the </w:t>
      </w:r>
      <w:hyperlink w:anchor="_ComparativeUtil_Command_Line" w:history="1">
        <w:r w:rsidR="00B316D4" w:rsidRPr="00B316D4">
          <w:rPr>
            <w:rStyle w:val="Hyperlink"/>
          </w:rPr>
          <w:t>ComparativeUtil Command Line Utility</w:t>
        </w:r>
      </w:hyperlink>
      <w:r w:rsidR="00B316D4">
        <w:t xml:space="preserve"> section</w:t>
      </w:r>
      <w:r w:rsidR="005D6652">
        <w:t>.</w:t>
      </w:r>
    </w:p>
    <w:p w:rsidR="00D0462D" w:rsidRDefault="00D0462D" w:rsidP="00D0462D">
      <w:pPr>
        <w:pStyle w:val="Heading3"/>
        <w:keepNext w:val="0"/>
        <w:keepLines w:val="0"/>
        <w:numPr>
          <w:ilvl w:val="2"/>
          <w:numId w:val="0"/>
        </w:numPr>
        <w:tabs>
          <w:tab w:val="num" w:pos="720"/>
        </w:tabs>
        <w:spacing w:before="320" w:after="120"/>
        <w:ind w:left="720" w:hanging="720"/>
      </w:pPr>
      <w:bookmarkStart w:id="25" w:name="_Toc282165130"/>
      <w:bookmarkStart w:id="26" w:name="_Toc290888404"/>
      <w:r>
        <w:t>Class Diagram</w:t>
      </w:r>
      <w:bookmarkEnd w:id="25"/>
      <w:bookmarkEnd w:id="26"/>
      <w:r w:rsidR="008B7AB2">
        <w:t xml:space="preserve"> </w:t>
      </w:r>
      <w:r w:rsidR="008B7AB2" w:rsidRPr="00FD20F2">
        <w:t>ComparativeGenomeAssembler</w:t>
      </w:r>
    </w:p>
    <w:p w:rsidR="00D0462D" w:rsidRDefault="008C1772" w:rsidP="008C1772">
      <w:pPr>
        <w:pStyle w:val="BodyText"/>
      </w:pPr>
      <w:r w:rsidRPr="008C1772">
        <w:rPr>
          <w:b/>
        </w:rPr>
        <w:t>ComparativeGenomeAssembler</w:t>
      </w:r>
      <w:r>
        <w:t xml:space="preserve"> i</w:t>
      </w:r>
      <w:r w:rsidR="00D0462D">
        <w:t xml:space="preserve">mplements a comparative assembler for </w:t>
      </w:r>
      <w:r>
        <w:t xml:space="preserve">the </w:t>
      </w:r>
      <w:r w:rsidR="00D0462D">
        <w:t>assembly of DNA sequences</w:t>
      </w:r>
      <w:r>
        <w:t xml:space="preserve"> using a reference genome</w:t>
      </w:r>
      <w:r w:rsidRPr="008C1772">
        <w:t xml:space="preserve"> </w:t>
      </w:r>
      <w:r>
        <w:t>to help determine the sequence order</w:t>
      </w:r>
      <w:r w:rsidR="00D0462D">
        <w:t>.</w:t>
      </w:r>
    </w:p>
    <w:p w:rsidR="00D0462D" w:rsidRDefault="00D0462D" w:rsidP="00D0462D"/>
    <w:p w:rsidR="00D0462D" w:rsidRDefault="0057591F" w:rsidP="00D0462D">
      <w:r>
        <w:rPr>
          <w:noProof/>
        </w:rPr>
        <w:lastRenderedPageBreak/>
        <w:drawing>
          <wp:inline distT="0" distB="0" distL="0" distR="0" wp14:anchorId="0EE74EEE" wp14:editId="5ACBC95D">
            <wp:extent cx="5381625" cy="6143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eAssCD.png"/>
                    <pic:cNvPicPr/>
                  </pic:nvPicPr>
                  <pic:blipFill>
                    <a:blip r:embed="rId22">
                      <a:extLst>
                        <a:ext uri="{28A0092B-C50C-407E-A947-70E740481C1C}">
                          <a14:useLocalDpi xmlns:a14="http://schemas.microsoft.com/office/drawing/2010/main" val="0"/>
                        </a:ext>
                      </a:extLst>
                    </a:blip>
                    <a:stretch>
                      <a:fillRect/>
                    </a:stretch>
                  </pic:blipFill>
                  <pic:spPr>
                    <a:xfrm>
                      <a:off x="0" y="0"/>
                      <a:ext cx="5387397" cy="6150214"/>
                    </a:xfrm>
                    <a:prstGeom prst="rect">
                      <a:avLst/>
                    </a:prstGeom>
                  </pic:spPr>
                </pic:pic>
              </a:graphicData>
            </a:graphic>
          </wp:inline>
        </w:drawing>
      </w:r>
    </w:p>
    <w:p w:rsidR="00C74CFA" w:rsidRPr="00C74CFA" w:rsidRDefault="00C74CFA" w:rsidP="00C74CFA">
      <w:pPr>
        <w:pStyle w:val="BodyText"/>
      </w:pPr>
    </w:p>
    <w:p w:rsidR="00D00992" w:rsidRPr="00190EDA" w:rsidRDefault="006F19CE" w:rsidP="00BF1878">
      <w:pPr>
        <w:pStyle w:val="Heading2"/>
        <w:rPr>
          <w:rFonts w:cstheme="minorHAnsi"/>
        </w:rPr>
      </w:pPr>
      <w:bookmarkStart w:id="27" w:name="_Toc294528525"/>
      <w:r>
        <w:t xml:space="preserve">Comparative Assembly </w:t>
      </w:r>
      <w:r w:rsidR="00DB2EE5">
        <w:t>Processes</w:t>
      </w:r>
      <w:bookmarkEnd w:id="27"/>
    </w:p>
    <w:p w:rsidR="00D00992" w:rsidRDefault="00D00992" w:rsidP="00CA5B9F">
      <w:pPr>
        <w:pStyle w:val="BodyText"/>
      </w:pPr>
      <w:r>
        <w:t xml:space="preserve">To perform </w:t>
      </w:r>
      <w:r w:rsidR="00DB2EE5">
        <w:t>comparative genome</w:t>
      </w:r>
      <w:r>
        <w:t xml:space="preserve"> assembly, the following processes are required</w:t>
      </w:r>
      <w:r w:rsidR="00894A88">
        <w:t xml:space="preserve"> and must be performed in order</w:t>
      </w:r>
      <w:r>
        <w:t>:</w:t>
      </w:r>
    </w:p>
    <w:p w:rsidR="003D6847" w:rsidRDefault="003D6847" w:rsidP="003D6847">
      <w:pPr>
        <w:pStyle w:val="TableHead"/>
      </w:pPr>
      <w:r>
        <w:t>Comparative</w:t>
      </w:r>
      <w:r w:rsidR="00B406A0">
        <w:t>GenomeAssemb</w:t>
      </w:r>
      <w:r w:rsidR="0030604C">
        <w:t>l</w:t>
      </w:r>
      <w:r w:rsidR="00B406A0">
        <w:t>er</w:t>
      </w:r>
      <w:r w:rsidR="0030604C">
        <w:t xml:space="preserve"> Processes</w:t>
      </w:r>
    </w:p>
    <w:tbl>
      <w:tblPr>
        <w:tblStyle w:val="Tablerowcell"/>
        <w:tblW w:w="0" w:type="auto"/>
        <w:tblLook w:val="04A0" w:firstRow="1" w:lastRow="0" w:firstColumn="1" w:lastColumn="0" w:noHBand="0" w:noVBand="1"/>
      </w:tblPr>
      <w:tblGrid>
        <w:gridCol w:w="3948"/>
        <w:gridCol w:w="3948"/>
      </w:tblGrid>
      <w:tr w:rsidR="003D6847" w:rsidTr="00C37BF1">
        <w:trPr>
          <w:cnfStyle w:val="100000000000" w:firstRow="1" w:lastRow="0" w:firstColumn="0" w:lastColumn="0" w:oddVBand="0" w:evenVBand="0" w:oddHBand="0" w:evenHBand="0" w:firstRowFirstColumn="0" w:firstRowLastColumn="0" w:lastRowFirstColumn="0" w:lastRowLastColumn="0"/>
        </w:trPr>
        <w:tc>
          <w:tcPr>
            <w:tcW w:w="3948" w:type="dxa"/>
          </w:tcPr>
          <w:p w:rsidR="003D6847" w:rsidRDefault="003D6847" w:rsidP="00C37BF1">
            <w:pPr>
              <w:pStyle w:val="BodyText"/>
            </w:pPr>
            <w:r>
              <w:t>Process</w:t>
            </w:r>
          </w:p>
        </w:tc>
        <w:tc>
          <w:tcPr>
            <w:tcW w:w="3948" w:type="dxa"/>
          </w:tcPr>
          <w:p w:rsidR="003D6847" w:rsidRDefault="003D6847" w:rsidP="00C37BF1">
            <w:pPr>
              <w:pStyle w:val="BodyText"/>
            </w:pPr>
            <w:r>
              <w:t>Description</w:t>
            </w:r>
          </w:p>
        </w:tc>
      </w:tr>
      <w:tr w:rsidR="003D6847" w:rsidTr="00C37BF1">
        <w:tc>
          <w:tcPr>
            <w:tcW w:w="3948" w:type="dxa"/>
          </w:tcPr>
          <w:p w:rsidR="003D6847" w:rsidRPr="00EF6013" w:rsidRDefault="00D0757B" w:rsidP="00C37BF1">
            <w:r>
              <w:lastRenderedPageBreak/>
              <w:t>ReadAlignment</w:t>
            </w:r>
          </w:p>
        </w:tc>
        <w:tc>
          <w:tcPr>
            <w:tcW w:w="3948" w:type="dxa"/>
          </w:tcPr>
          <w:p w:rsidR="003D6847" w:rsidRDefault="00D40949" w:rsidP="008A19DF">
            <w:pPr>
              <w:pStyle w:val="BodyText"/>
            </w:pPr>
            <w:r>
              <w:t>Comparative genome assembly</w:t>
            </w:r>
            <w:r w:rsidRPr="00EF6013">
              <w:t xml:space="preserve"> </w:t>
            </w:r>
            <w:r>
              <w:t xml:space="preserve">step 1. </w:t>
            </w:r>
            <w:r w:rsidR="003D6847">
              <w:t xml:space="preserve">Used for </w:t>
            </w:r>
            <w:r w:rsidR="003F3ADC" w:rsidRPr="003F3ADC">
              <w:t>aligning reads to a reference genome using NUCmer</w:t>
            </w:r>
            <w:r w:rsidR="003D6847">
              <w:t xml:space="preserve">. </w:t>
            </w:r>
            <w:r w:rsidR="00581084">
              <w:t xml:space="preserve">Read Alignment may find multiple locations where a specific read ‘fits’ against the reference.  These ambiguous locations are resolved in the next step.  </w:t>
            </w:r>
            <w:r w:rsidR="003D6847">
              <w:t>Users can manipulate the data before using it as an input for the next step in the chain</w:t>
            </w:r>
            <w:r w:rsidR="005A60C7">
              <w:t xml:space="preserve"> by using the command line utility</w:t>
            </w:r>
            <w:r w:rsidR="00FB7AC7">
              <w:t xml:space="preserve"> NucmerUtil</w:t>
            </w:r>
            <w:r w:rsidR="003D6847">
              <w:t>.</w:t>
            </w:r>
          </w:p>
        </w:tc>
      </w:tr>
      <w:tr w:rsidR="003D6847" w:rsidTr="00C37BF1">
        <w:tc>
          <w:tcPr>
            <w:tcW w:w="3948" w:type="dxa"/>
          </w:tcPr>
          <w:p w:rsidR="003D6847" w:rsidRPr="00EF6013" w:rsidRDefault="00BF1878" w:rsidP="00C37BF1">
            <w:r>
              <w:t>RepeatResolution</w:t>
            </w:r>
          </w:p>
        </w:tc>
        <w:tc>
          <w:tcPr>
            <w:tcW w:w="3948" w:type="dxa"/>
          </w:tcPr>
          <w:p w:rsidR="003D6847" w:rsidRDefault="00D40949" w:rsidP="008A19DF">
            <w:pPr>
              <w:pStyle w:val="BodyText"/>
            </w:pPr>
            <w:r>
              <w:t>Comparative genome assembly</w:t>
            </w:r>
            <w:r w:rsidRPr="00EF6013">
              <w:t xml:space="preserve"> </w:t>
            </w:r>
            <w:r>
              <w:t xml:space="preserve">step 2. </w:t>
            </w:r>
            <w:r w:rsidR="003D6847">
              <w:t xml:space="preserve">Used </w:t>
            </w:r>
            <w:r w:rsidR="002B1033">
              <w:t>to r</w:t>
            </w:r>
            <w:r w:rsidR="002B1033" w:rsidRPr="00693271">
              <w:t xml:space="preserve">esolve </w:t>
            </w:r>
            <w:r w:rsidR="002B1033">
              <w:t xml:space="preserve">the </w:t>
            </w:r>
            <w:r w:rsidR="002B1033" w:rsidRPr="00693271">
              <w:t xml:space="preserve">ambiguity </w:t>
            </w:r>
            <w:r w:rsidR="002B1033">
              <w:t xml:space="preserve">for </w:t>
            </w:r>
            <w:r w:rsidR="002B1033" w:rsidRPr="002B1033">
              <w:t xml:space="preserve">ambiguously placed </w:t>
            </w:r>
            <w:r>
              <w:t>reads</w:t>
            </w:r>
            <w:r w:rsidR="003D6847">
              <w:t>. Users can manipulate the data before using it as an input for the next step in the chain</w:t>
            </w:r>
            <w:r w:rsidR="005A60C7">
              <w:t xml:space="preserve"> by using the command line utility </w:t>
            </w:r>
            <w:r w:rsidR="008B332B" w:rsidRPr="00EF6013">
              <w:t>RepeatResolutionUtil</w:t>
            </w:r>
            <w:r w:rsidR="003D6847">
              <w:t>.</w:t>
            </w:r>
          </w:p>
        </w:tc>
      </w:tr>
      <w:tr w:rsidR="0020171F" w:rsidTr="00C37BF1">
        <w:tc>
          <w:tcPr>
            <w:tcW w:w="3948" w:type="dxa"/>
          </w:tcPr>
          <w:p w:rsidR="0020171F" w:rsidRPr="00EF6013" w:rsidRDefault="0020171F" w:rsidP="00C37BF1">
            <w:r w:rsidRPr="00EF6013">
              <w:t>LayoutRefinement</w:t>
            </w:r>
          </w:p>
        </w:tc>
        <w:tc>
          <w:tcPr>
            <w:tcW w:w="3948" w:type="dxa"/>
          </w:tcPr>
          <w:p w:rsidR="0020171F" w:rsidRDefault="00A22FC9" w:rsidP="008A19DF">
            <w:pPr>
              <w:pStyle w:val="BodyText"/>
            </w:pPr>
            <w:r>
              <w:t>Comparative genome assembly</w:t>
            </w:r>
            <w:r w:rsidRPr="00EF6013">
              <w:t xml:space="preserve"> </w:t>
            </w:r>
            <w:r>
              <w:t xml:space="preserve">step 3. </w:t>
            </w:r>
            <w:r w:rsidR="0020171F">
              <w:t xml:space="preserve">Used </w:t>
            </w:r>
            <w:r w:rsidR="00D40949">
              <w:t>to</w:t>
            </w:r>
            <w:r w:rsidR="0020171F">
              <w:t xml:space="preserve"> </w:t>
            </w:r>
            <w:r w:rsidR="00D40949">
              <w:t>r</w:t>
            </w:r>
            <w:r w:rsidR="00D40949" w:rsidRPr="009764EB">
              <w:t>efine</w:t>
            </w:r>
            <w:r w:rsidR="00D40949">
              <w:t xml:space="preserve"> the reference</w:t>
            </w:r>
            <w:r w:rsidR="00D40949" w:rsidRPr="009764EB">
              <w:t xml:space="preserve"> layout between </w:t>
            </w:r>
            <w:r w:rsidR="00D40949">
              <w:t xml:space="preserve">the target genome </w:t>
            </w:r>
            <w:r w:rsidR="00D40949" w:rsidRPr="009764EB">
              <w:t xml:space="preserve">and reference genome by </w:t>
            </w:r>
            <w:r w:rsidR="00D40949">
              <w:t>addressing</w:t>
            </w:r>
            <w:r w:rsidR="00D40949" w:rsidRPr="009764EB">
              <w:t xml:space="preserve"> indels and rearrangements</w:t>
            </w:r>
            <w:r w:rsidR="0020171F">
              <w:t>. Users can manipulate the data before using it as an input for the next step in the chain</w:t>
            </w:r>
            <w:r w:rsidR="005A60C7">
              <w:t xml:space="preserve"> by using the command line utility </w:t>
            </w:r>
            <w:r w:rsidR="005A60C7" w:rsidRPr="00EF6013">
              <w:t>LayoutRefinementUtil</w:t>
            </w:r>
            <w:r w:rsidR="0020171F">
              <w:t>.</w:t>
            </w:r>
          </w:p>
        </w:tc>
      </w:tr>
      <w:tr w:rsidR="0020171F" w:rsidTr="00C37BF1">
        <w:tc>
          <w:tcPr>
            <w:tcW w:w="3948" w:type="dxa"/>
          </w:tcPr>
          <w:p w:rsidR="0020171F" w:rsidRPr="00EF6013" w:rsidRDefault="0020171F" w:rsidP="00C37BF1">
            <w:r w:rsidRPr="00EF6013">
              <w:t>Consensus</w:t>
            </w:r>
            <w:r w:rsidR="00EE28BA">
              <w:t>Generation</w:t>
            </w:r>
          </w:p>
        </w:tc>
        <w:tc>
          <w:tcPr>
            <w:tcW w:w="3948" w:type="dxa"/>
          </w:tcPr>
          <w:p w:rsidR="0020171F" w:rsidRDefault="00A91542" w:rsidP="008A19DF">
            <w:pPr>
              <w:pStyle w:val="BodyText"/>
            </w:pPr>
            <w:r>
              <w:t xml:space="preserve">Comparative </w:t>
            </w:r>
            <w:r w:rsidR="00BF1878">
              <w:t>genome assembly</w:t>
            </w:r>
            <w:r w:rsidR="00BF1878" w:rsidRPr="00EF6013">
              <w:t xml:space="preserve"> </w:t>
            </w:r>
            <w:r w:rsidR="0020171F">
              <w:t xml:space="preserve">step 4. </w:t>
            </w:r>
            <w:r>
              <w:t xml:space="preserve">Used for </w:t>
            </w:r>
            <w:r w:rsidRPr="00AE426C">
              <w:t>group</w:t>
            </w:r>
            <w:r>
              <w:t>s</w:t>
            </w:r>
            <w:r w:rsidRPr="00AE426C">
              <w:t xml:space="preserve"> of overlapping reads to generate a consensus sequence for the genomic region covered by those reads</w:t>
            </w:r>
            <w:r>
              <w:t xml:space="preserve">. </w:t>
            </w:r>
            <w:r w:rsidR="0020171F">
              <w:t>Users can manipulate the data before using it as an input</w:t>
            </w:r>
            <w:r w:rsidR="005A60C7">
              <w:t xml:space="preserve"> for the next step in the chain by using the command line utility </w:t>
            </w:r>
            <w:r w:rsidR="005A60C7" w:rsidRPr="005A60C7">
              <w:t>ConsensusUtil</w:t>
            </w:r>
            <w:r w:rsidR="005A60C7">
              <w:t>.exe.</w:t>
            </w:r>
          </w:p>
        </w:tc>
      </w:tr>
      <w:tr w:rsidR="003D6847" w:rsidTr="00C37BF1">
        <w:tc>
          <w:tcPr>
            <w:tcW w:w="3948" w:type="dxa"/>
          </w:tcPr>
          <w:p w:rsidR="003D6847" w:rsidRPr="00EF6013" w:rsidRDefault="003D6847" w:rsidP="00C37BF1">
            <w:r w:rsidRPr="00EF6013">
              <w:t>Scaffold</w:t>
            </w:r>
            <w:r w:rsidR="00EE28BA">
              <w:t>Generation</w:t>
            </w:r>
          </w:p>
        </w:tc>
        <w:tc>
          <w:tcPr>
            <w:tcW w:w="3948" w:type="dxa"/>
          </w:tcPr>
          <w:p w:rsidR="003D6847" w:rsidRDefault="00422256" w:rsidP="008A19DF">
            <w:pPr>
              <w:pStyle w:val="BodyText"/>
            </w:pPr>
            <w:r>
              <w:t>Comparative genome assembly</w:t>
            </w:r>
            <w:r w:rsidRPr="00EF6013">
              <w:t xml:space="preserve"> </w:t>
            </w:r>
            <w:r>
              <w:t xml:space="preserve">step 5. </w:t>
            </w:r>
            <w:r w:rsidR="003D6847">
              <w:t xml:space="preserve">Used </w:t>
            </w:r>
            <w:r>
              <w:t>to</w:t>
            </w:r>
            <w:r w:rsidR="003D6847">
              <w:t xml:space="preserve"> </w:t>
            </w:r>
            <w:r>
              <w:t>b</w:t>
            </w:r>
            <w:r w:rsidRPr="00DE6D18">
              <w:t>uild scaffolds from contigs</w:t>
            </w:r>
            <w:r w:rsidR="003D6847">
              <w:t>. Users can manipulate the data before using it as an input for the next step in the chain</w:t>
            </w:r>
            <w:r w:rsidR="005A60C7">
              <w:t xml:space="preserve"> by using the command line utility</w:t>
            </w:r>
            <w:r w:rsidR="001E4022">
              <w:t xml:space="preserve"> </w:t>
            </w:r>
            <w:r w:rsidR="001E4022" w:rsidRPr="00EF6013">
              <w:t>ScaffoldUti</w:t>
            </w:r>
            <w:r w:rsidR="008A19DF">
              <w:t>l</w:t>
            </w:r>
            <w:r w:rsidR="003D6847">
              <w:t>.</w:t>
            </w:r>
          </w:p>
        </w:tc>
      </w:tr>
    </w:tbl>
    <w:p w:rsidR="003D6847" w:rsidRDefault="00E37C70" w:rsidP="003D6847">
      <w:pPr>
        <w:pStyle w:val="BodyText"/>
      </w:pPr>
      <w:r>
        <w:t>For mor</w:t>
      </w:r>
      <w:r w:rsidR="00F40616">
        <w:t>e</w:t>
      </w:r>
      <w:r>
        <w:t xml:space="preserve"> information on the command line utilities go to the </w:t>
      </w:r>
      <w:hyperlink w:anchor="_Comparative_Assembly_Command" w:history="1">
        <w:r w:rsidR="00F40616" w:rsidRPr="00F40616">
          <w:rPr>
            <w:rStyle w:val="Hyperlink"/>
          </w:rPr>
          <w:t>Comparative Assembly Command Line Utilities</w:t>
        </w:r>
      </w:hyperlink>
      <w:r w:rsidR="00F40616">
        <w:t xml:space="preserve"> section at the end of this document.</w:t>
      </w:r>
    </w:p>
    <w:p w:rsidR="00DC0AF2" w:rsidRPr="00190EDA" w:rsidRDefault="00BE055F" w:rsidP="00DC0AF2">
      <w:pPr>
        <w:pStyle w:val="Heading2"/>
        <w:rPr>
          <w:rFonts w:cstheme="minorHAnsi"/>
        </w:rPr>
      </w:pPr>
      <w:bookmarkStart w:id="28" w:name="_Toc294528526"/>
      <w:r>
        <w:t>ComparativeGenome</w:t>
      </w:r>
      <w:r w:rsidR="0076417D">
        <w:t>Assembler</w:t>
      </w:r>
      <w:r w:rsidR="00DC0AF2">
        <w:t xml:space="preserve"> Assemble Method</w:t>
      </w:r>
      <w:bookmarkEnd w:id="28"/>
    </w:p>
    <w:p w:rsidR="00D00992" w:rsidRDefault="00D00992" w:rsidP="00D00992">
      <w:r>
        <w:t xml:space="preserve">In addition to these atomic operational components, </w:t>
      </w:r>
      <w:r w:rsidR="001E76F4">
        <w:t xml:space="preserve">the </w:t>
      </w:r>
      <w:r w:rsidR="001E76F4">
        <w:rPr>
          <w:b/>
        </w:rPr>
        <w:t>ComparativeGenomeAssem</w:t>
      </w:r>
      <w:r w:rsidR="001E76F4" w:rsidRPr="004A409D">
        <w:rPr>
          <w:b/>
        </w:rPr>
        <w:t>bl</w:t>
      </w:r>
      <w:r w:rsidR="001E76F4">
        <w:rPr>
          <w:b/>
        </w:rPr>
        <w:t>er</w:t>
      </w:r>
      <w:r w:rsidR="001E76F4" w:rsidRPr="004A409D">
        <w:rPr>
          <w:b/>
        </w:rPr>
        <w:t>.Assemble</w:t>
      </w:r>
      <w:r w:rsidR="001E76F4">
        <w:rPr>
          <w:b/>
        </w:rPr>
        <w:t>()</w:t>
      </w:r>
      <w:r w:rsidR="001E76F4" w:rsidRPr="002421BE">
        <w:t xml:space="preserve"> method</w:t>
      </w:r>
      <w:r w:rsidR="001E76F4">
        <w:t xml:space="preserve"> can be called</w:t>
      </w:r>
      <w:r>
        <w:t xml:space="preserve"> to perform the operations in the </w:t>
      </w:r>
      <w:r w:rsidR="001E76F4">
        <w:t xml:space="preserve">proper </w:t>
      </w:r>
      <w:r>
        <w:t xml:space="preserve">order to </w:t>
      </w:r>
      <w:r w:rsidR="00037C75">
        <w:t>produce</w:t>
      </w:r>
      <w:r>
        <w:t xml:space="preserve"> an assembled genome</w:t>
      </w:r>
      <w:r w:rsidR="002421BE">
        <w:t>. The</w:t>
      </w:r>
      <w:r w:rsidR="004A409D">
        <w:t xml:space="preserve"> </w:t>
      </w:r>
      <w:r w:rsidR="004D55EE">
        <w:rPr>
          <w:b/>
        </w:rPr>
        <w:t>ComparativeGenomeAssem</w:t>
      </w:r>
      <w:r w:rsidR="004A409D" w:rsidRPr="004A409D">
        <w:rPr>
          <w:b/>
        </w:rPr>
        <w:t>bl</w:t>
      </w:r>
      <w:r w:rsidR="008A78DE">
        <w:rPr>
          <w:b/>
        </w:rPr>
        <w:t>er</w:t>
      </w:r>
      <w:r w:rsidR="004A409D" w:rsidRPr="004A409D">
        <w:rPr>
          <w:b/>
        </w:rPr>
        <w:t>.Assemble</w:t>
      </w:r>
      <w:r w:rsidR="004D55EE">
        <w:rPr>
          <w:b/>
        </w:rPr>
        <w:t>()</w:t>
      </w:r>
      <w:r w:rsidR="002421BE" w:rsidRPr="002421BE">
        <w:t xml:space="preserve"> method </w:t>
      </w:r>
      <w:r w:rsidR="002421BE">
        <w:t xml:space="preserve">implements </w:t>
      </w:r>
      <w:r w:rsidR="002421BE" w:rsidRPr="002421BE">
        <w:t>a comparative genome assembl</w:t>
      </w:r>
      <w:r w:rsidR="002421BE">
        <w:t>y which</w:t>
      </w:r>
      <w:r w:rsidR="002421BE" w:rsidRPr="002421BE">
        <w:t xml:space="preserve"> </w:t>
      </w:r>
      <w:r w:rsidR="005F7D6F">
        <w:t>a</w:t>
      </w:r>
      <w:r w:rsidR="005F7D6F" w:rsidRPr="005F7D6F">
        <w:t>ssemble</w:t>
      </w:r>
      <w:r w:rsidR="005F7D6F">
        <w:t>s</w:t>
      </w:r>
      <w:r w:rsidR="005F7D6F" w:rsidRPr="005F7D6F">
        <w:t xml:space="preserve"> the input sequences into the largest possible contigs.</w:t>
      </w:r>
      <w:r w:rsidR="001E76F4">
        <w:t xml:space="preserve"> </w:t>
      </w:r>
    </w:p>
    <w:p w:rsidR="00667CFC" w:rsidRDefault="00667CFC" w:rsidP="0068626B">
      <w:pPr>
        <w:pStyle w:val="PlainText"/>
        <w:rPr>
          <w:color w:val="0000FF"/>
        </w:rPr>
      </w:pPr>
    </w:p>
    <w:p w:rsidR="0068626B" w:rsidRDefault="0068626B" w:rsidP="0068626B">
      <w:pPr>
        <w:pStyle w:val="PlainText"/>
      </w:pPr>
      <w:r>
        <w:rPr>
          <w:color w:val="0000FF"/>
        </w:rPr>
        <w:t>int</w:t>
      </w:r>
      <w:r>
        <w:t xml:space="preserve"> KmerLength = 11;</w:t>
      </w:r>
    </w:p>
    <w:p w:rsidR="0068626B" w:rsidRDefault="0068626B" w:rsidP="0068626B">
      <w:pPr>
        <w:pStyle w:val="PlainText"/>
      </w:pPr>
      <w:r>
        <w:rPr>
          <w:color w:val="0000FF"/>
        </w:rPr>
        <w:lastRenderedPageBreak/>
        <w:t>int</w:t>
      </w:r>
      <w:r>
        <w:t xml:space="preserve"> MumLength = 20;</w:t>
      </w:r>
    </w:p>
    <w:p w:rsidR="0068626B" w:rsidRDefault="0068626B" w:rsidP="0068626B">
      <w:pPr>
        <w:pStyle w:val="PlainText"/>
      </w:pPr>
      <w:r>
        <w:rPr>
          <w:color w:val="2B91AF"/>
        </w:rPr>
        <w:t>ComparativeGenomeAssembler</w:t>
      </w:r>
      <w:r>
        <w:t xml:space="preserve"> asmblr = </w:t>
      </w:r>
      <w:r>
        <w:rPr>
          <w:color w:val="0000FF"/>
        </w:rPr>
        <w:t>new</w:t>
      </w:r>
      <w:r>
        <w:t xml:space="preserve"> </w:t>
      </w:r>
      <w:r>
        <w:rPr>
          <w:color w:val="2B91AF"/>
        </w:rPr>
        <w:t>ComparativeGenomeAssembler</w:t>
      </w:r>
      <w:r>
        <w:t>();</w:t>
      </w:r>
    </w:p>
    <w:p w:rsidR="0068626B" w:rsidRDefault="0068626B" w:rsidP="0068626B">
      <w:pPr>
        <w:pStyle w:val="PlainText"/>
      </w:pPr>
      <w:r>
        <w:t xml:space="preserve">asmblr.ScaffoldingEnabled = </w:t>
      </w:r>
      <w:r>
        <w:rPr>
          <w:color w:val="0000FF"/>
        </w:rPr>
        <w:t>false</w:t>
      </w:r>
      <w:r>
        <w:t>;</w:t>
      </w:r>
    </w:p>
    <w:p w:rsidR="0068626B" w:rsidRDefault="0068626B" w:rsidP="0068626B">
      <w:pPr>
        <w:pStyle w:val="PlainText"/>
      </w:pPr>
      <w:r>
        <w:t>asmblr.KmerLength = KmerLength;</w:t>
      </w:r>
    </w:p>
    <w:p w:rsidR="0068626B" w:rsidRDefault="0068626B" w:rsidP="0068626B">
      <w:pPr>
        <w:pStyle w:val="PlainText"/>
      </w:pPr>
      <w:r>
        <w:t>asmblr.LengthOfMum = MumLength;</w:t>
      </w:r>
    </w:p>
    <w:p w:rsidR="0068626B" w:rsidRDefault="0068626B" w:rsidP="0068626B">
      <w:pPr>
        <w:pStyle w:val="PlainText"/>
      </w:pPr>
      <w:r>
        <w:rPr>
          <w:color w:val="2B91AF"/>
        </w:rPr>
        <w:t>IEnumerable</w:t>
      </w:r>
      <w:r>
        <w:t>&lt;</w:t>
      </w:r>
      <w:r>
        <w:rPr>
          <w:color w:val="2B91AF"/>
        </w:rPr>
        <w:t>ISequence</w:t>
      </w:r>
      <w:r>
        <w:t>&gt; assemblerResult = asmblr.</w:t>
      </w:r>
      <w:r w:rsidRPr="00D519CB">
        <w:rPr>
          <w:highlight w:val="yellow"/>
        </w:rPr>
        <w:t>Assemble</w:t>
      </w:r>
      <w:r>
        <w:t>(referenceSequences, sequence</w:t>
      </w:r>
      <w:r w:rsidR="00343B6B">
        <w:t>s</w:t>
      </w:r>
      <w:r>
        <w:t>);</w:t>
      </w:r>
    </w:p>
    <w:p w:rsidR="00B846CB" w:rsidRDefault="00B846CB" w:rsidP="00B846CB">
      <w:pPr>
        <w:pStyle w:val="PlainText"/>
      </w:pPr>
    </w:p>
    <w:p w:rsidR="00667CFC" w:rsidRDefault="005F7D6F" w:rsidP="00667CFC">
      <w:pPr>
        <w:pStyle w:val="BodyText"/>
      </w:pPr>
      <w:r>
        <w:t xml:space="preserve">Where </w:t>
      </w:r>
    </w:p>
    <w:p w:rsidR="005F7D6F" w:rsidRDefault="00FE371E" w:rsidP="002C3887">
      <w:pPr>
        <w:pStyle w:val="ListParagraph"/>
        <w:numPr>
          <w:ilvl w:val="0"/>
          <w:numId w:val="8"/>
        </w:numPr>
      </w:pPr>
      <w:r w:rsidRPr="007E61D7">
        <w:rPr>
          <w:b/>
        </w:rPr>
        <w:t>referenceSequence</w:t>
      </w:r>
      <w:r>
        <w:t xml:space="preserve"> is t</w:t>
      </w:r>
      <w:r w:rsidR="005F7D6F" w:rsidRPr="005F7D6F">
        <w:t xml:space="preserve">he sequence used </w:t>
      </w:r>
      <w:r>
        <w:t xml:space="preserve">as a </w:t>
      </w:r>
      <w:r w:rsidRPr="007E61D7">
        <w:rPr>
          <w:i/>
        </w:rPr>
        <w:t>reference</w:t>
      </w:r>
      <w:r>
        <w:t xml:space="preserve"> against which the reads from the </w:t>
      </w:r>
      <w:r w:rsidRPr="007E61D7">
        <w:rPr>
          <w:i/>
        </w:rPr>
        <w:t>target</w:t>
      </w:r>
      <w:r>
        <w:t xml:space="preserve"> genome can be matched.  </w:t>
      </w:r>
    </w:p>
    <w:p w:rsidR="005F7D6F" w:rsidRDefault="00FE371E" w:rsidP="002C3887">
      <w:pPr>
        <w:pStyle w:val="ListParagraph"/>
        <w:numPr>
          <w:ilvl w:val="0"/>
          <w:numId w:val="8"/>
        </w:numPr>
      </w:pPr>
      <w:r w:rsidRPr="007E61D7">
        <w:rPr>
          <w:b/>
        </w:rPr>
        <w:t>sequence</w:t>
      </w:r>
      <w:r>
        <w:t xml:space="preserve"> is the</w:t>
      </w:r>
      <w:r w:rsidR="005F7D6F" w:rsidRPr="005F7D6F">
        <w:t xml:space="preserve"> </w:t>
      </w:r>
      <w:r>
        <w:t>reads</w:t>
      </w:r>
      <w:r w:rsidR="005F7D6F" w:rsidRPr="005F7D6F">
        <w:t xml:space="preserve"> </w:t>
      </w:r>
      <w:r>
        <w:t xml:space="preserve">from the </w:t>
      </w:r>
      <w:r w:rsidRPr="007E61D7">
        <w:rPr>
          <w:i/>
        </w:rPr>
        <w:t>target</w:t>
      </w:r>
      <w:r>
        <w:t xml:space="preserve"> genome </w:t>
      </w:r>
      <w:r w:rsidR="005F7D6F" w:rsidRPr="005F7D6F">
        <w:t>to assemble</w:t>
      </w:r>
      <w:r>
        <w:t>.</w:t>
      </w:r>
    </w:p>
    <w:p w:rsidR="002D119C" w:rsidRPr="002D119C" w:rsidRDefault="002D119C" w:rsidP="002D119C">
      <w:pPr>
        <w:pStyle w:val="ListParagraph"/>
        <w:numPr>
          <w:ilvl w:val="0"/>
          <w:numId w:val="8"/>
        </w:numPr>
      </w:pPr>
      <w:r w:rsidRPr="002D119C">
        <w:t xml:space="preserve">and </w:t>
      </w:r>
      <w:r>
        <w:t>returns a F</w:t>
      </w:r>
      <w:r w:rsidRPr="002D119C">
        <w:t>ast</w:t>
      </w:r>
      <w:r>
        <w:t>A</w:t>
      </w:r>
      <w:r w:rsidRPr="002D119C">
        <w:t xml:space="preserve"> file which contains the scaffolds and </w:t>
      </w:r>
      <w:r w:rsidR="001C1221" w:rsidRPr="002D119C">
        <w:t xml:space="preserve">generated </w:t>
      </w:r>
      <w:r w:rsidRPr="002D119C">
        <w:t>unaligned conti</w:t>
      </w:r>
      <w:r w:rsidR="001C1221">
        <w:t>g sequences.</w:t>
      </w:r>
    </w:p>
    <w:p w:rsidR="005F7D6F" w:rsidRDefault="00FE465E" w:rsidP="00E01B5A">
      <w:pPr>
        <w:pStyle w:val="BodyText"/>
      </w:pPr>
      <w:r>
        <w:t xml:space="preserve">This will return an </w:t>
      </w:r>
      <w:r w:rsidR="005F7D6F" w:rsidRPr="007E61D7">
        <w:rPr>
          <w:b/>
        </w:rPr>
        <w:t>IComparativeAssembly</w:t>
      </w:r>
      <w:r w:rsidR="005F7D6F" w:rsidRPr="005F7D6F">
        <w:t xml:space="preserve"> instance which contains</w:t>
      </w:r>
      <w:r>
        <w:t xml:space="preserve"> a</w:t>
      </w:r>
      <w:r w:rsidR="005F7D6F" w:rsidRPr="005F7D6F">
        <w:t xml:space="preserve"> list of assembled sequences</w:t>
      </w:r>
      <w:r w:rsidR="00343B6B">
        <w:t>.</w:t>
      </w:r>
    </w:p>
    <w:p w:rsidR="00A04143" w:rsidRDefault="00A04143" w:rsidP="00F35B0D">
      <w:pPr>
        <w:pStyle w:val="PlainText"/>
        <w:rPr>
          <w:rFonts w:ascii="Consolas" w:hAnsi="Consolas" w:cs="Consolas"/>
          <w:sz w:val="19"/>
          <w:szCs w:val="19"/>
        </w:rPr>
      </w:pPr>
    </w:p>
    <w:p w:rsidR="00F35B0D" w:rsidRDefault="00F35B0D" w:rsidP="00F35B0D">
      <w:pPr>
        <w:pStyle w:val="PlainText"/>
      </w:pPr>
      <w:r>
        <w:rPr>
          <w:rFonts w:ascii="Consolas" w:hAnsi="Consolas" w:cs="Consolas"/>
          <w:sz w:val="19"/>
          <w:szCs w:val="19"/>
        </w:rPr>
        <w:t xml:space="preserve">            </w:t>
      </w:r>
      <w:r>
        <w:rPr>
          <w:rFonts w:ascii="Consolas" w:hAnsi="Consolas" w:cs="Consolas"/>
          <w:color w:val="008000"/>
          <w:sz w:val="19"/>
          <w:szCs w:val="19"/>
        </w:rPr>
        <w:t>//Comparative Assembly Steps</w:t>
      </w:r>
    </w:p>
    <w:p w:rsidR="00F35B0D" w:rsidRDefault="00F35B0D" w:rsidP="00F35B0D">
      <w:pPr>
        <w:pStyle w:val="PlainText"/>
      </w:pPr>
      <w:r>
        <w:rPr>
          <w:rFonts w:ascii="Consolas" w:hAnsi="Consolas" w:cs="Consolas"/>
          <w:sz w:val="19"/>
          <w:szCs w:val="19"/>
        </w:rPr>
        <w:t xml:space="preserve">            </w:t>
      </w:r>
      <w:r>
        <w:rPr>
          <w:rFonts w:ascii="Consolas" w:hAnsi="Consolas" w:cs="Consolas"/>
          <w:color w:val="008000"/>
          <w:sz w:val="19"/>
          <w:szCs w:val="19"/>
        </w:rPr>
        <w:t>//1) Read Alignment (Calling NUCmer for aligning reads to reference sequence)</w:t>
      </w:r>
      <w:r w:rsidRPr="00F35B0D">
        <w:t xml:space="preserve"> </w:t>
      </w:r>
    </w:p>
    <w:p w:rsidR="00F35B0D" w:rsidRDefault="00F35B0D" w:rsidP="00F35B0D">
      <w:pPr>
        <w:pStyle w:val="PlainText"/>
      </w:pPr>
      <w:r>
        <w:rPr>
          <w:rFonts w:ascii="Consolas" w:hAnsi="Consolas" w:cs="Consolas"/>
          <w:sz w:val="19"/>
          <w:szCs w:val="19"/>
        </w:rPr>
        <w:t xml:space="preserve">            StatusEventStart(Properties.Resources.ReadAlignmentStarted);</w:t>
      </w:r>
      <w:r w:rsidRPr="00F35B0D">
        <w:t xml:space="preserve"> </w:t>
      </w:r>
    </w:p>
    <w:p w:rsidR="00F35B0D" w:rsidRDefault="00F35B0D" w:rsidP="00F35B0D">
      <w:pPr>
        <w:pStyle w:val="PlainText"/>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DeltaAlignment</w:t>
      </w:r>
      <w:r>
        <w:rPr>
          <w:rFonts w:ascii="Consolas" w:hAnsi="Consolas" w:cs="Consolas"/>
          <w:sz w:val="19"/>
          <w:szCs w:val="19"/>
        </w:rPr>
        <w:t xml:space="preserve">&gt;&gt; alignmentBetweenReferenceAndReads = </w:t>
      </w:r>
      <w:r>
        <w:rPr>
          <w:rFonts w:ascii="Consolas" w:hAnsi="Consolas" w:cs="Consolas"/>
          <w:color w:val="0000FF"/>
          <w:sz w:val="19"/>
          <w:szCs w:val="19"/>
        </w:rPr>
        <w:t>this</w:t>
      </w:r>
      <w:r>
        <w:rPr>
          <w:rFonts w:ascii="Consolas" w:hAnsi="Consolas" w:cs="Consolas"/>
          <w:sz w:val="19"/>
          <w:szCs w:val="19"/>
        </w:rPr>
        <w:t>.ReadAlignment(referenceSequence, reads.Where( a =&gt; a.Count &gt;= LengthOfMum));</w:t>
      </w:r>
      <w:r w:rsidRPr="00F35B0D">
        <w:t xml:space="preserve"> </w:t>
      </w:r>
    </w:p>
    <w:p w:rsidR="00F35B0D" w:rsidRDefault="00F35B0D" w:rsidP="00F35B0D">
      <w:pPr>
        <w:pStyle w:val="PlainText"/>
      </w:pPr>
      <w:r>
        <w:rPr>
          <w:rFonts w:ascii="Consolas" w:hAnsi="Consolas" w:cs="Consolas"/>
          <w:sz w:val="19"/>
          <w:szCs w:val="19"/>
        </w:rPr>
        <w:t xml:space="preserve">            StatusEventEnd(Properties.Resources.ReadAlignmentEnded);</w:t>
      </w:r>
      <w:r w:rsidRPr="00F35B0D">
        <w:t xml:space="preserve"> </w:t>
      </w:r>
    </w:p>
    <w:p w:rsidR="00F35B0D" w:rsidRDefault="00F35B0D" w:rsidP="00F35B0D">
      <w:pPr>
        <w:pStyle w:val="PlainText"/>
      </w:pPr>
    </w:p>
    <w:p w:rsidR="00F35B0D" w:rsidRDefault="00F35B0D" w:rsidP="00F35B0D">
      <w:pPr>
        <w:pStyle w:val="PlainText"/>
      </w:pPr>
      <w:r>
        <w:rPr>
          <w:rFonts w:ascii="Consolas" w:hAnsi="Consolas" w:cs="Consolas"/>
          <w:sz w:val="19"/>
          <w:szCs w:val="19"/>
        </w:rPr>
        <w:t xml:space="preserve">            </w:t>
      </w:r>
      <w:r>
        <w:rPr>
          <w:rFonts w:ascii="Consolas" w:hAnsi="Consolas" w:cs="Consolas"/>
          <w:color w:val="008000"/>
          <w:sz w:val="19"/>
          <w:szCs w:val="19"/>
        </w:rPr>
        <w:t>// 2) Repeat Resolution</w:t>
      </w:r>
    </w:p>
    <w:p w:rsidR="00F35B0D" w:rsidRDefault="00F35B0D" w:rsidP="00F35B0D">
      <w:pPr>
        <w:pStyle w:val="PlainText"/>
      </w:pPr>
      <w:r>
        <w:rPr>
          <w:rFonts w:ascii="Consolas" w:hAnsi="Consolas" w:cs="Consolas"/>
          <w:sz w:val="19"/>
          <w:szCs w:val="19"/>
        </w:rPr>
        <w:t xml:space="preserve">            StatusEventStart(Properties.Resources.RepeatResolutionStarted);</w:t>
      </w:r>
      <w:r w:rsidRPr="00F35B0D">
        <w:t xml:space="preserve"> </w:t>
      </w:r>
    </w:p>
    <w:p w:rsidR="00F35B0D" w:rsidRDefault="00F35B0D" w:rsidP="00F35B0D">
      <w:pPr>
        <w:pStyle w:val="PlainText"/>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DeltaAlignment</w:t>
      </w:r>
      <w:r>
        <w:rPr>
          <w:rFonts w:ascii="Consolas" w:hAnsi="Consolas" w:cs="Consolas"/>
          <w:sz w:val="19"/>
          <w:szCs w:val="19"/>
        </w:rPr>
        <w:t xml:space="preserve">&gt; repeatResolvedDeltas = </w:t>
      </w:r>
      <w:r>
        <w:rPr>
          <w:rFonts w:ascii="Consolas" w:hAnsi="Consolas" w:cs="Consolas"/>
          <w:color w:val="0000FF"/>
          <w:sz w:val="19"/>
          <w:szCs w:val="19"/>
        </w:rPr>
        <w:t>this</w:t>
      </w:r>
      <w:r>
        <w:rPr>
          <w:rFonts w:ascii="Consolas" w:hAnsi="Consolas" w:cs="Consolas"/>
          <w:sz w:val="19"/>
          <w:szCs w:val="19"/>
        </w:rPr>
        <w:t>.RepeatResolution(alignmentBetweenReferenceAndReads);</w:t>
      </w:r>
      <w:r w:rsidRPr="00F35B0D">
        <w:t xml:space="preserve"> </w:t>
      </w:r>
    </w:p>
    <w:p w:rsidR="00F35B0D" w:rsidRDefault="00F35B0D" w:rsidP="00F35B0D">
      <w:pPr>
        <w:pStyle w:val="PlainText"/>
      </w:pPr>
      <w:r>
        <w:rPr>
          <w:rFonts w:ascii="Consolas" w:hAnsi="Consolas" w:cs="Consolas"/>
          <w:sz w:val="19"/>
          <w:szCs w:val="19"/>
        </w:rPr>
        <w:t xml:space="preserve">            StatusEventEnd(Properties.Resources.RepeatResolutionEnded);</w:t>
      </w:r>
      <w:r w:rsidRPr="00F35B0D">
        <w:t xml:space="preserve"> </w:t>
      </w:r>
    </w:p>
    <w:p w:rsidR="00F35B0D" w:rsidRDefault="00F35B0D" w:rsidP="00F35B0D">
      <w:pPr>
        <w:pStyle w:val="PlainText"/>
      </w:pPr>
    </w:p>
    <w:p w:rsidR="00F35B0D" w:rsidRDefault="00F35B0D" w:rsidP="00F35B0D">
      <w:pPr>
        <w:pStyle w:val="PlainText"/>
      </w:pPr>
      <w:r>
        <w:rPr>
          <w:rFonts w:ascii="Consolas" w:hAnsi="Consolas" w:cs="Consolas"/>
          <w:sz w:val="19"/>
          <w:szCs w:val="19"/>
        </w:rPr>
        <w:t xml:space="preserve">            StatusEventStart(Properties.Resources.SortingResolvedDeltasStarted);</w:t>
      </w:r>
      <w:r w:rsidRPr="00F35B0D">
        <w:t xml:space="preserve"> </w:t>
      </w:r>
    </w:p>
    <w:p w:rsidR="00F35B0D" w:rsidRDefault="00F35B0D" w:rsidP="00F35B0D">
      <w:pPr>
        <w:pStyle w:val="PlainText"/>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DeltaAlignment</w:t>
      </w:r>
      <w:r>
        <w:rPr>
          <w:rFonts w:ascii="Consolas" w:hAnsi="Consolas" w:cs="Consolas"/>
          <w:sz w:val="19"/>
          <w:szCs w:val="19"/>
        </w:rPr>
        <w:t>&gt; orderedRepeatResolvedDeltas = repeatResolvedDeltas.OrderBy(a =&gt; a.FirstSequenceStart).ToList();</w:t>
      </w:r>
    </w:p>
    <w:p w:rsidR="00F35B0D" w:rsidRDefault="00F35B0D" w:rsidP="00F35B0D">
      <w:pPr>
        <w:pStyle w:val="PlainText"/>
      </w:pPr>
      <w:r>
        <w:rPr>
          <w:rFonts w:ascii="Consolas" w:hAnsi="Consolas" w:cs="Consolas"/>
          <w:sz w:val="19"/>
          <w:szCs w:val="19"/>
        </w:rPr>
        <w:t xml:space="preserve">            StatusEventEnd(Properties.Resources.SortingResolvedDeltasEnded);</w:t>
      </w:r>
      <w:r w:rsidRPr="00F35B0D">
        <w:t xml:space="preserve"> </w:t>
      </w:r>
    </w:p>
    <w:p w:rsidR="00F35B0D" w:rsidRDefault="00F35B0D" w:rsidP="00F35B0D">
      <w:pPr>
        <w:pStyle w:val="PlainText"/>
      </w:pPr>
    </w:p>
    <w:p w:rsidR="00F35B0D" w:rsidRDefault="00F35B0D" w:rsidP="00F35B0D">
      <w:pPr>
        <w:pStyle w:val="PlainText"/>
      </w:pPr>
      <w:r>
        <w:rPr>
          <w:rFonts w:ascii="Consolas" w:hAnsi="Consolas" w:cs="Consolas"/>
          <w:sz w:val="19"/>
          <w:szCs w:val="19"/>
        </w:rPr>
        <w:t xml:space="preserve">            </w:t>
      </w:r>
      <w:r>
        <w:rPr>
          <w:rFonts w:ascii="Consolas" w:hAnsi="Consolas" w:cs="Consolas"/>
          <w:color w:val="008000"/>
          <w:sz w:val="19"/>
          <w:szCs w:val="19"/>
        </w:rPr>
        <w:t>// 3) Layout Refinement</w:t>
      </w:r>
    </w:p>
    <w:p w:rsidR="00F35B0D" w:rsidRDefault="00F35B0D" w:rsidP="00F35B0D">
      <w:pPr>
        <w:pStyle w:val="PlainText"/>
      </w:pPr>
      <w:r>
        <w:rPr>
          <w:rFonts w:ascii="Consolas" w:hAnsi="Consolas" w:cs="Consolas"/>
          <w:sz w:val="19"/>
          <w:szCs w:val="19"/>
        </w:rPr>
        <w:t xml:space="preserve">            StatusEventStart(Properties.Resources.LayoutRefinementStarted);</w:t>
      </w:r>
      <w:r w:rsidRPr="00F35B0D">
        <w:t xml:space="preserve"> </w:t>
      </w:r>
    </w:p>
    <w:p w:rsidR="00F35B0D" w:rsidRDefault="00F35B0D" w:rsidP="00F35B0D">
      <w:pPr>
        <w:pStyle w:val="PlainText"/>
      </w:pPr>
      <w:r>
        <w:rPr>
          <w:rFonts w:ascii="Consolas" w:hAnsi="Consolas" w:cs="Consolas"/>
          <w:sz w:val="19"/>
          <w:szCs w:val="19"/>
        </w:rPr>
        <w:t xml:space="preserve">            LayoutRefinment(orderedRepeatResolvedDeltas);</w:t>
      </w:r>
      <w:r w:rsidRPr="00F35B0D">
        <w:t xml:space="preserve"> </w:t>
      </w:r>
    </w:p>
    <w:p w:rsidR="00F35B0D" w:rsidRDefault="00F35B0D" w:rsidP="00F35B0D">
      <w:pPr>
        <w:pStyle w:val="PlainText"/>
      </w:pPr>
      <w:r>
        <w:rPr>
          <w:rFonts w:ascii="Consolas" w:hAnsi="Consolas" w:cs="Consolas"/>
          <w:sz w:val="19"/>
          <w:szCs w:val="19"/>
        </w:rPr>
        <w:t xml:space="preserve">            StatusEventEnd(Properties.Resources.LayoutRefinementEnded);</w:t>
      </w:r>
      <w:r w:rsidRPr="00F35B0D">
        <w:t xml:space="preserve"> </w:t>
      </w:r>
    </w:p>
    <w:p w:rsidR="00F35B0D" w:rsidRDefault="00F35B0D" w:rsidP="00F35B0D">
      <w:pPr>
        <w:pStyle w:val="PlainText"/>
      </w:pPr>
    </w:p>
    <w:p w:rsidR="00F35B0D" w:rsidRDefault="00F35B0D" w:rsidP="00F35B0D">
      <w:pPr>
        <w:pStyle w:val="PlainText"/>
      </w:pPr>
      <w:r>
        <w:rPr>
          <w:rFonts w:ascii="Consolas" w:hAnsi="Consolas" w:cs="Consolas"/>
          <w:sz w:val="19"/>
          <w:szCs w:val="19"/>
        </w:rPr>
        <w:t xml:space="preserve">            </w:t>
      </w:r>
      <w:r>
        <w:rPr>
          <w:rFonts w:ascii="Consolas" w:hAnsi="Consolas" w:cs="Consolas"/>
          <w:color w:val="008000"/>
          <w:sz w:val="19"/>
          <w:szCs w:val="19"/>
        </w:rPr>
        <w:t>// 4) Consensus Generation</w:t>
      </w:r>
    </w:p>
    <w:p w:rsidR="00F35B0D" w:rsidRDefault="00F35B0D" w:rsidP="00F35B0D">
      <w:pPr>
        <w:pStyle w:val="PlainText"/>
      </w:pPr>
      <w:r>
        <w:rPr>
          <w:rFonts w:ascii="Consolas" w:hAnsi="Consolas" w:cs="Consolas"/>
          <w:sz w:val="19"/>
          <w:szCs w:val="19"/>
        </w:rPr>
        <w:t xml:space="preserve">            StatusEventStart(Properties.Resources.ConsensusGenerationStarted);</w:t>
      </w:r>
      <w:r w:rsidRPr="00F35B0D">
        <w:t xml:space="preserve"> </w:t>
      </w:r>
    </w:p>
    <w:p w:rsidR="00F35B0D" w:rsidRDefault="00F35B0D" w:rsidP="00F35B0D">
      <w:pPr>
        <w:pStyle w:val="PlainText"/>
      </w:pP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ISequence</w:t>
      </w:r>
      <w:r>
        <w:rPr>
          <w:rFonts w:ascii="Consolas" w:hAnsi="Consolas" w:cs="Consolas"/>
          <w:sz w:val="19"/>
          <w:szCs w:val="19"/>
        </w:rPr>
        <w:t xml:space="preserve">&gt; contigs = </w:t>
      </w:r>
      <w:r>
        <w:rPr>
          <w:rFonts w:ascii="Consolas" w:hAnsi="Consolas" w:cs="Consolas"/>
          <w:color w:val="0000FF"/>
          <w:sz w:val="19"/>
          <w:szCs w:val="19"/>
        </w:rPr>
        <w:t>this</w:t>
      </w:r>
      <w:r>
        <w:rPr>
          <w:rFonts w:ascii="Consolas" w:hAnsi="Consolas" w:cs="Consolas"/>
          <w:sz w:val="19"/>
          <w:szCs w:val="19"/>
        </w:rPr>
        <w:t>.ConsensusGenerator(orderedRepeatResolvedDeltas.OrderBy(a =&gt; a.FirstSequenceStart));</w:t>
      </w:r>
      <w:r w:rsidRPr="00F35B0D">
        <w:t xml:space="preserve"> </w:t>
      </w:r>
    </w:p>
    <w:p w:rsidR="00F35B0D" w:rsidRDefault="00F35B0D" w:rsidP="00F35B0D">
      <w:pPr>
        <w:pStyle w:val="PlainText"/>
      </w:pPr>
      <w:r>
        <w:rPr>
          <w:rFonts w:ascii="Consolas" w:hAnsi="Consolas" w:cs="Consolas"/>
          <w:sz w:val="19"/>
          <w:szCs w:val="19"/>
        </w:rPr>
        <w:t xml:space="preserve">            StatusEventEnd(Properties.Resources.ConsensusGenerationEnded);</w:t>
      </w:r>
      <w:r w:rsidRPr="00F35B0D">
        <w:t xml:space="preserve"> </w:t>
      </w:r>
    </w:p>
    <w:p w:rsidR="00F35B0D" w:rsidRDefault="00F35B0D" w:rsidP="00F35B0D">
      <w:pPr>
        <w:pStyle w:val="PlainText"/>
      </w:pPr>
    </w:p>
    <w:p w:rsidR="00F35B0D" w:rsidRDefault="00F35B0D" w:rsidP="00F35B0D">
      <w:pPr>
        <w:pStyle w:val="PlainText"/>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(ScaffoldingEnabled)</w:t>
      </w:r>
      <w:r w:rsidRPr="00F35B0D">
        <w:t xml:space="preserve"> </w:t>
      </w:r>
    </w:p>
    <w:p w:rsidR="00F35B0D" w:rsidRDefault="00F35B0D" w:rsidP="00F35B0D">
      <w:pPr>
        <w:pStyle w:val="PlainText"/>
      </w:pPr>
      <w:r>
        <w:rPr>
          <w:rFonts w:ascii="Consolas" w:hAnsi="Consolas" w:cs="Consolas"/>
          <w:sz w:val="19"/>
          <w:szCs w:val="19"/>
        </w:rPr>
        <w:t xml:space="preserve">            {</w:t>
      </w:r>
    </w:p>
    <w:p w:rsidR="00F35B0D" w:rsidRDefault="00F35B0D" w:rsidP="00F35B0D">
      <w:pPr>
        <w:pStyle w:val="PlainText"/>
      </w:pPr>
      <w:r>
        <w:rPr>
          <w:rFonts w:ascii="Consolas" w:hAnsi="Consolas" w:cs="Consolas"/>
          <w:sz w:val="19"/>
          <w:szCs w:val="19"/>
        </w:rPr>
        <w:t xml:space="preserve">                </w:t>
      </w:r>
      <w:r>
        <w:rPr>
          <w:rFonts w:ascii="Consolas" w:hAnsi="Consolas" w:cs="Consolas"/>
          <w:color w:val="008000"/>
          <w:sz w:val="19"/>
          <w:szCs w:val="19"/>
        </w:rPr>
        <w:t>// 5) Scaffold Generation</w:t>
      </w:r>
    </w:p>
    <w:p w:rsidR="00F35B0D" w:rsidRDefault="00F35B0D" w:rsidP="00F35B0D">
      <w:pPr>
        <w:pStyle w:val="PlainText"/>
      </w:pPr>
      <w:r>
        <w:rPr>
          <w:rFonts w:ascii="Consolas" w:hAnsi="Consolas" w:cs="Consolas"/>
          <w:sz w:val="19"/>
          <w:szCs w:val="19"/>
        </w:rPr>
        <w:t xml:space="preserve">                StatusEventStart(Properties.Resources.ScaffoldGenerationStarted);</w:t>
      </w:r>
      <w:r w:rsidRPr="00F35B0D">
        <w:t xml:space="preserve"> </w:t>
      </w:r>
    </w:p>
    <w:p w:rsidR="00F35B0D" w:rsidRDefault="00F35B0D" w:rsidP="00F35B0D">
      <w:pPr>
        <w:pStyle w:val="PlainText"/>
      </w:pP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ISequence</w:t>
      </w:r>
      <w:r>
        <w:rPr>
          <w:rFonts w:ascii="Consolas" w:hAnsi="Consolas" w:cs="Consolas"/>
          <w:sz w:val="19"/>
          <w:szCs w:val="19"/>
        </w:rPr>
        <w:t>&gt; scaffolds = ScaffoldsGenerator(contigs, reads);</w:t>
      </w:r>
      <w:r w:rsidRPr="00F35B0D">
        <w:t xml:space="preserve"> </w:t>
      </w:r>
    </w:p>
    <w:p w:rsidR="00F35B0D" w:rsidRDefault="00F35B0D" w:rsidP="00F35B0D">
      <w:pPr>
        <w:pStyle w:val="PlainText"/>
      </w:pPr>
      <w:r>
        <w:rPr>
          <w:rFonts w:ascii="Consolas" w:hAnsi="Consolas" w:cs="Consolas"/>
          <w:sz w:val="19"/>
          <w:szCs w:val="19"/>
        </w:rPr>
        <w:t xml:space="preserve">                StatusEventEnd(Properties.Resources.ScaffoldGenerationEnded);</w:t>
      </w:r>
      <w:r w:rsidRPr="00F35B0D">
        <w:t xml:space="preserve"> </w:t>
      </w:r>
    </w:p>
    <w:p w:rsidR="00F35B0D" w:rsidRDefault="00F35B0D" w:rsidP="00F35B0D">
      <w:pPr>
        <w:pStyle w:val="PlainText"/>
      </w:pPr>
    </w:p>
    <w:p w:rsidR="00F35B0D" w:rsidRDefault="00F35B0D" w:rsidP="00F35B0D">
      <w:pPr>
        <w:pStyle w:val="PlainText"/>
      </w:pPr>
      <w:r>
        <w:rPr>
          <w:rFonts w:ascii="Consolas" w:hAnsi="Consolas" w:cs="Consolas"/>
          <w:sz w:val="19"/>
          <w:szCs w:val="19"/>
        </w:rPr>
        <w:lastRenderedPageBreak/>
        <w:t xml:space="preserve">                </w:t>
      </w:r>
      <w:r>
        <w:rPr>
          <w:rFonts w:ascii="Consolas" w:hAnsi="Consolas" w:cs="Consolas"/>
          <w:color w:val="0000FF"/>
          <w:sz w:val="19"/>
          <w:szCs w:val="19"/>
        </w:rPr>
        <w:t>return</w:t>
      </w:r>
      <w:r>
        <w:rPr>
          <w:rFonts w:ascii="Consolas" w:hAnsi="Consolas" w:cs="Consolas"/>
          <w:sz w:val="19"/>
          <w:szCs w:val="19"/>
        </w:rPr>
        <w:t xml:space="preserve"> scaffolds;</w:t>
      </w:r>
      <w:r w:rsidRPr="00F35B0D">
        <w:t xml:space="preserve"> </w:t>
      </w:r>
    </w:p>
    <w:p w:rsidR="00F35B0D" w:rsidRDefault="00F35B0D" w:rsidP="00F35B0D">
      <w:pPr>
        <w:pStyle w:val="PlainText"/>
      </w:pPr>
      <w:r>
        <w:rPr>
          <w:rFonts w:ascii="Consolas" w:hAnsi="Consolas" w:cs="Consolas"/>
          <w:sz w:val="19"/>
          <w:szCs w:val="19"/>
        </w:rPr>
        <w:t xml:space="preserve">            }</w:t>
      </w:r>
    </w:p>
    <w:p w:rsidR="00F35B0D" w:rsidRDefault="00F35B0D" w:rsidP="00F35B0D">
      <w:pPr>
        <w:pStyle w:val="PlainText"/>
      </w:pPr>
      <w:r>
        <w:rPr>
          <w:rFonts w:ascii="Consolas" w:hAnsi="Consolas" w:cs="Consolas"/>
          <w:sz w:val="19"/>
          <w:szCs w:val="19"/>
        </w:rPr>
        <w:t xml:space="preserve">            </w:t>
      </w:r>
      <w:r>
        <w:rPr>
          <w:rFonts w:ascii="Consolas" w:hAnsi="Consolas" w:cs="Consolas"/>
          <w:color w:val="0000FF"/>
          <w:sz w:val="19"/>
          <w:szCs w:val="19"/>
        </w:rPr>
        <w:t>else</w:t>
      </w:r>
    </w:p>
    <w:p w:rsidR="00F35B0D" w:rsidRDefault="00F35B0D" w:rsidP="00F35B0D">
      <w:pPr>
        <w:pStyle w:val="PlainText"/>
      </w:pPr>
      <w:r>
        <w:rPr>
          <w:rFonts w:ascii="Consolas" w:hAnsi="Consolas" w:cs="Consolas"/>
          <w:sz w:val="19"/>
          <w:szCs w:val="19"/>
        </w:rPr>
        <w:t xml:space="preserve">            {</w:t>
      </w:r>
    </w:p>
    <w:p w:rsidR="00F35B0D" w:rsidRDefault="00F35B0D" w:rsidP="00F35B0D">
      <w:pPr>
        <w:pStyle w:val="PlainText"/>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contigs;</w:t>
      </w:r>
      <w:r w:rsidRPr="00F35B0D">
        <w:t xml:space="preserve"> </w:t>
      </w:r>
    </w:p>
    <w:p w:rsidR="00F35B0D" w:rsidRDefault="00F35B0D" w:rsidP="00F35B0D">
      <w:pPr>
        <w:pStyle w:val="PlainText"/>
      </w:pPr>
      <w:r>
        <w:rPr>
          <w:rFonts w:ascii="Consolas" w:hAnsi="Consolas" w:cs="Consolas"/>
          <w:sz w:val="19"/>
          <w:szCs w:val="19"/>
        </w:rPr>
        <w:t xml:space="preserve">            }</w:t>
      </w:r>
    </w:p>
    <w:p w:rsidR="00F35B0D" w:rsidRDefault="00F35B0D" w:rsidP="00F35B0D">
      <w:pPr>
        <w:pStyle w:val="PlainText"/>
      </w:pPr>
    </w:p>
    <w:p w:rsidR="005F7D6F" w:rsidRPr="005F7D6F" w:rsidRDefault="005F7D6F" w:rsidP="005F7D6F">
      <w:pPr>
        <w:autoSpaceDE w:val="0"/>
        <w:autoSpaceDN w:val="0"/>
        <w:adjustRightInd w:val="0"/>
      </w:pPr>
    </w:p>
    <w:p w:rsidR="00C5441F" w:rsidRPr="00C5441F" w:rsidRDefault="00C5441F" w:rsidP="00FB1F86">
      <w:pPr>
        <w:pStyle w:val="Heading2"/>
      </w:pPr>
      <w:bookmarkStart w:id="29" w:name="_Step_1_-"/>
      <w:bookmarkStart w:id="30" w:name="_Toc294528527"/>
      <w:bookmarkEnd w:id="29"/>
      <w:r w:rsidRPr="00C5441F">
        <w:t xml:space="preserve">Step 1 - </w:t>
      </w:r>
      <w:r w:rsidR="00575D7B" w:rsidRPr="00C5441F">
        <w:t>Align reads</w:t>
      </w:r>
      <w:bookmarkEnd w:id="30"/>
      <w:r w:rsidR="00575D7B" w:rsidRPr="00C5441F">
        <w:t xml:space="preserve"> </w:t>
      </w:r>
    </w:p>
    <w:p w:rsidR="00BB3B29" w:rsidRDefault="00575D7B" w:rsidP="00BB3B29">
      <w:pPr>
        <w:pStyle w:val="BodyText"/>
      </w:pPr>
      <w:r>
        <w:t>This step calls</w:t>
      </w:r>
      <w:r w:rsidR="00B7779B">
        <w:t xml:space="preserve"> </w:t>
      </w:r>
      <w:r w:rsidR="00D00992" w:rsidRPr="00AF6940">
        <w:rPr>
          <w:b/>
        </w:rPr>
        <w:t>Read</w:t>
      </w:r>
      <w:r w:rsidR="00B7779B" w:rsidRPr="00AF6940">
        <w:rPr>
          <w:b/>
        </w:rPr>
        <w:t>Alignment</w:t>
      </w:r>
      <w:r w:rsidR="0063521C" w:rsidRPr="0063521C">
        <w:t xml:space="preserve"> </w:t>
      </w:r>
      <w:r w:rsidR="00E934CA" w:rsidRPr="00E934CA">
        <w:t xml:space="preserve">for aligning reads to </w:t>
      </w:r>
      <w:r w:rsidR="00E934CA">
        <w:t xml:space="preserve">a </w:t>
      </w:r>
      <w:r w:rsidR="00E934CA" w:rsidRPr="00E934CA">
        <w:t xml:space="preserve">reference </w:t>
      </w:r>
      <w:r w:rsidR="00E02883" w:rsidRPr="00E02883">
        <w:t>genome using NUCmer</w:t>
      </w:r>
      <w:r w:rsidR="001A67BF">
        <w:t>. It returns the d</w:t>
      </w:r>
      <w:r w:rsidR="001A67BF" w:rsidRPr="001A67BF">
        <w:t xml:space="preserve">elta alignments after </w:t>
      </w:r>
      <w:r w:rsidR="009C1E97">
        <w:t xml:space="preserve">the </w:t>
      </w:r>
      <w:r w:rsidR="001A67BF" w:rsidRPr="001A67BF">
        <w:t>read alignment</w:t>
      </w:r>
      <w:r w:rsidR="00A56BEB">
        <w:t xml:space="preserve"> is complete</w:t>
      </w:r>
      <w:r w:rsidR="001A67BF" w:rsidRPr="001A67BF">
        <w:t>.</w:t>
      </w:r>
      <w:r w:rsidR="00E934CA" w:rsidRPr="00E934CA">
        <w:t xml:space="preserve"> </w:t>
      </w:r>
    </w:p>
    <w:p w:rsidR="00D57076" w:rsidRDefault="00D57076" w:rsidP="00D57076">
      <w:pPr>
        <w:pStyle w:val="BodyText"/>
        <w:shd w:val="clear" w:color="auto" w:fill="FFFF99"/>
      </w:pPr>
      <w:r w:rsidRPr="00D57076">
        <w:rPr>
          <w:b/>
        </w:rPr>
        <w:t>Note:</w:t>
      </w:r>
      <w:r>
        <w:t xml:space="preserve"> </w:t>
      </w:r>
      <w:r w:rsidRPr="00D57076">
        <w:t>Comparative Assembly throw</w:t>
      </w:r>
      <w:r>
        <w:t>s an</w:t>
      </w:r>
      <w:r w:rsidRPr="00D57076">
        <w:t xml:space="preserve"> exception when ambiguous reads are found</w:t>
      </w:r>
      <w:r>
        <w:t>.</w:t>
      </w:r>
    </w:p>
    <w:p w:rsidR="00D57076" w:rsidRDefault="00D57076" w:rsidP="00D57076">
      <w:pPr>
        <w:pStyle w:val="BodyText"/>
        <w:shd w:val="clear" w:color="auto" w:fill="FFFF99"/>
      </w:pPr>
    </w:p>
    <w:p w:rsidR="00BB3B29" w:rsidRDefault="00581084" w:rsidP="00BB3B29">
      <w:pPr>
        <w:pStyle w:val="BodyText"/>
      </w:pPr>
      <w:r w:rsidRPr="00E63082">
        <w:t xml:space="preserve">Each read is </w:t>
      </w:r>
      <w:r>
        <w:t xml:space="preserve">compared </w:t>
      </w:r>
      <w:r w:rsidRPr="00E63082">
        <w:t>to the reference genome using MUMmer</w:t>
      </w:r>
      <w:r>
        <w:t xml:space="preserve"> to find common substrings greater than a specific length.  This gives a list of candidate locations where the read may be clustered</w:t>
      </w:r>
      <w:r w:rsidRPr="00E63082">
        <w:t xml:space="preserve">. </w:t>
      </w:r>
      <w:r>
        <w:t>Evolutionary changes between the reference and target genomes may cause MUMmer to have one or more complete contiguous matches, multiple partial matches, or no match at all.</w:t>
      </w:r>
      <w:r w:rsidR="00C5441F" w:rsidRPr="00E63082">
        <w:t xml:space="preserve"> Repetitive sequences and polymorphisms between the target and the reference cause some reads to align in a non-contiguous fashion. A modified version of the Longest Increasing Subsequence (LIS) algorithm is used in order to generate chains of mutually consistent matches between each read and the reference. In addition to the longest consistent chain, a set of near-optimal chains is also computed in order to identify reads anchored in repeats. Those reads that are ambiguously placed in the genome (one or more chains are within 2 per cent identity from the best placement) are classified as repetitive and resolved later (in some cases) by using mate-pair information</w:t>
      </w:r>
      <w:r w:rsidR="00C5441F">
        <w:t>.</w:t>
      </w:r>
      <w:r w:rsidR="00BB3B29" w:rsidRPr="00BB3B29">
        <w:t xml:space="preserve"> </w:t>
      </w:r>
    </w:p>
    <w:p w:rsidR="0063521C" w:rsidRDefault="0063521C" w:rsidP="00BB3B29">
      <w:pPr>
        <w:pStyle w:val="PlainText"/>
        <w:ind w:left="720"/>
        <w:rPr>
          <w:rFonts w:ascii="Trebuchet MS" w:hAnsi="Trebuchet MS" w:cs="Trebuchet MS"/>
          <w:sz w:val="20"/>
        </w:rPr>
      </w:pP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DeltaAlignment</w:t>
      </w:r>
      <w:r>
        <w:rPr>
          <w:rFonts w:ascii="Consolas" w:hAnsi="Consolas" w:cs="Consolas"/>
          <w:sz w:val="19"/>
          <w:szCs w:val="19"/>
        </w:rPr>
        <w:t xml:space="preserve">&gt;&gt; alignmentBetweenReferenceAndReads = </w:t>
      </w:r>
      <w:r>
        <w:rPr>
          <w:rFonts w:ascii="Consolas" w:hAnsi="Consolas" w:cs="Consolas"/>
          <w:color w:val="0000FF"/>
          <w:sz w:val="19"/>
          <w:szCs w:val="19"/>
        </w:rPr>
        <w:t>this</w:t>
      </w:r>
      <w:r>
        <w:rPr>
          <w:rFonts w:ascii="Consolas" w:hAnsi="Consolas" w:cs="Consolas"/>
          <w:sz w:val="19"/>
          <w:szCs w:val="19"/>
        </w:rPr>
        <w:t>.</w:t>
      </w:r>
      <w:r w:rsidRPr="00E8731B">
        <w:rPr>
          <w:rFonts w:ascii="Consolas" w:hAnsi="Consolas" w:cs="Consolas"/>
          <w:sz w:val="19"/>
          <w:szCs w:val="19"/>
          <w:highlight w:val="yellow"/>
        </w:rPr>
        <w:t>ReadAlignment</w:t>
      </w:r>
      <w:r>
        <w:rPr>
          <w:rFonts w:ascii="Consolas" w:hAnsi="Consolas" w:cs="Consolas"/>
          <w:sz w:val="19"/>
          <w:szCs w:val="19"/>
        </w:rPr>
        <w:t>(referenceSequence, reads.Where( a =&gt; a.Count &gt;= LengthOfMum));</w:t>
      </w:r>
      <w:r w:rsidRPr="0063521C">
        <w:rPr>
          <w:rFonts w:ascii="Trebuchet MS" w:hAnsi="Trebuchet MS" w:cs="Trebuchet MS"/>
          <w:sz w:val="20"/>
        </w:rPr>
        <w:t xml:space="preserve"> </w:t>
      </w:r>
    </w:p>
    <w:p w:rsidR="001D4562" w:rsidRDefault="001D4562" w:rsidP="00BB3B29">
      <w:pPr>
        <w:pStyle w:val="PlainText"/>
        <w:ind w:left="720"/>
        <w:rPr>
          <w:rFonts w:ascii="Trebuchet MS" w:hAnsi="Trebuchet MS" w:cs="Trebuchet MS"/>
          <w:sz w:val="20"/>
        </w:rPr>
      </w:pPr>
    </w:p>
    <w:p w:rsidR="00A43E54" w:rsidRDefault="00A43E54" w:rsidP="00A43E54">
      <w:pPr>
        <w:pStyle w:val="BodyText"/>
        <w:ind w:left="720"/>
      </w:pPr>
      <w:r>
        <w:br/>
        <w:t>Where the reads are in FastA or FastQ format.</w:t>
      </w:r>
    </w:p>
    <w:p w:rsidR="00BB3B29" w:rsidRDefault="0051073B" w:rsidP="00A43E54">
      <w:pPr>
        <w:pStyle w:val="BodyText"/>
      </w:pPr>
      <w:r>
        <w:t xml:space="preserve">Which in turn uses </w:t>
      </w:r>
      <w:r w:rsidRPr="0039239A">
        <w:t>MUMmer</w:t>
      </w:r>
      <w:r>
        <w:t xml:space="preserve"> with the reference sequence.</w:t>
      </w:r>
      <w:r w:rsidRPr="00F86632">
        <w:rPr>
          <w:rFonts w:ascii="Consolas" w:hAnsi="Consolas" w:cs="Consolas"/>
          <w:sz w:val="19"/>
          <w:szCs w:val="19"/>
        </w:rPr>
        <w:t xml:space="preserve"> </w:t>
      </w:r>
      <w:r w:rsidRPr="00DC35CD">
        <w:t>NUCmer</w:t>
      </w:r>
      <w:r>
        <w:t xml:space="preserve"> calls MUMmer to leverage its high performance maximum exact match algorithm</w:t>
      </w:r>
      <w:r w:rsidR="001663B8">
        <w:t>.</w:t>
      </w:r>
    </w:p>
    <w:p w:rsidR="00D00992" w:rsidRPr="002A6FBB" w:rsidRDefault="00D00992" w:rsidP="00BB3B29">
      <w:pPr>
        <w:autoSpaceDE w:val="0"/>
        <w:autoSpaceDN w:val="0"/>
        <w:adjustRightInd w:val="0"/>
        <w:ind w:left="720"/>
        <w:rPr>
          <w:rFonts w:ascii="Trebuchet MS" w:hAnsi="Trebuchet MS" w:cs="Trebuchet MS"/>
          <w:sz w:val="20"/>
          <w:szCs w:val="20"/>
        </w:rPr>
      </w:pPr>
    </w:p>
    <w:p w:rsidR="005106CB" w:rsidRDefault="005106CB" w:rsidP="005106CB">
      <w:pPr>
        <w:pStyle w:val="PlainText"/>
        <w:ind w:left="720"/>
      </w:pPr>
    </w:p>
    <w:p w:rsidR="00B7779B" w:rsidRDefault="00B7779B" w:rsidP="00042EF9">
      <w:pPr>
        <w:pStyle w:val="PlainText"/>
        <w:ind w:left="720"/>
        <w:rPr>
          <w:rFonts w:ascii="Consolas" w:hAnsi="Consolas" w:cs="Consolas"/>
          <w:sz w:val="19"/>
          <w:szCs w:val="19"/>
        </w:rPr>
      </w:pP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DeltaAlignment</w:t>
      </w:r>
      <w:r>
        <w:rPr>
          <w:rFonts w:ascii="Consolas" w:hAnsi="Consolas" w:cs="Consolas"/>
          <w:sz w:val="19"/>
          <w:szCs w:val="19"/>
        </w:rPr>
        <w:t xml:space="preserve">&gt;&gt; deltaAlignments = </w:t>
      </w:r>
      <w:r>
        <w:rPr>
          <w:rFonts w:ascii="Consolas" w:hAnsi="Consolas" w:cs="Consolas"/>
          <w:color w:val="0000FF"/>
          <w:sz w:val="19"/>
          <w:szCs w:val="19"/>
        </w:rPr>
        <w:t>new</w:t>
      </w:r>
      <w:r>
        <w:rPr>
          <w:rFonts w:ascii="Consolas" w:hAnsi="Consolas" w:cs="Consolas"/>
          <w:sz w:val="19"/>
          <w:szCs w:val="19"/>
        </w:rPr>
        <w:t xml:space="preserve"> </w:t>
      </w:r>
    </w:p>
    <w:p w:rsidR="00B7779B" w:rsidRDefault="00B7779B" w:rsidP="00042EF9">
      <w:pPr>
        <w:pStyle w:val="PlainText"/>
        <w:ind w:left="720"/>
      </w:pPr>
      <w:r>
        <w:rPr>
          <w:rFonts w:ascii="Consolas" w:hAnsi="Consolas" w:cs="Consolas"/>
          <w:color w:val="2B91AF"/>
          <w:sz w:val="19"/>
          <w:szCs w:val="19"/>
        </w:rPr>
        <w:t xml:space="preserve">    List</w:t>
      </w:r>
      <w:r>
        <w:rPr>
          <w:rFonts w:ascii="Consolas" w:hAnsi="Consolas" w:cs="Consolas"/>
          <w:sz w:val="19"/>
          <w:szCs w:val="19"/>
        </w:rPr>
        <w:t>&lt;</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DeltaAlignment</w:t>
      </w:r>
      <w:r>
        <w:rPr>
          <w:rFonts w:ascii="Consolas" w:hAnsi="Consolas" w:cs="Consolas"/>
          <w:sz w:val="19"/>
          <w:szCs w:val="19"/>
        </w:rPr>
        <w:t>&gt;&gt;();</w:t>
      </w:r>
    </w:p>
    <w:p w:rsidR="00B7779B" w:rsidRDefault="00B7779B" w:rsidP="00042EF9">
      <w:pPr>
        <w:pStyle w:val="PlainText"/>
        <w:ind w:left="720"/>
      </w:pPr>
      <w:r>
        <w:rPr>
          <w:rFonts w:ascii="Consolas" w:hAnsi="Consolas" w:cs="Consolas"/>
          <w:color w:val="2B91AF"/>
          <w:sz w:val="19"/>
          <w:szCs w:val="19"/>
        </w:rPr>
        <w:t>Parallel</w:t>
      </w:r>
      <w:r>
        <w:rPr>
          <w:rFonts w:ascii="Consolas" w:hAnsi="Consolas" w:cs="Consolas"/>
          <w:sz w:val="19"/>
          <w:szCs w:val="19"/>
        </w:rPr>
        <w:t>.ForEach(referenceSequence, sequence =&gt;</w:t>
      </w:r>
    </w:p>
    <w:p w:rsidR="00B7779B" w:rsidRDefault="00B7779B" w:rsidP="00042EF9">
      <w:pPr>
        <w:pStyle w:val="PlainText"/>
        <w:ind w:left="720"/>
      </w:pPr>
      <w:r>
        <w:rPr>
          <w:rFonts w:ascii="Consolas" w:hAnsi="Consolas" w:cs="Consolas"/>
          <w:sz w:val="19"/>
          <w:szCs w:val="19"/>
        </w:rPr>
        <w:t>{</w:t>
      </w:r>
    </w:p>
    <w:p w:rsidR="00B7779B" w:rsidRDefault="00B7779B" w:rsidP="00042EF9">
      <w:pPr>
        <w:pStyle w:val="PlainText"/>
        <w:ind w:left="720"/>
      </w:pPr>
      <w:r>
        <w:rPr>
          <w:rFonts w:ascii="Consolas" w:hAnsi="Consolas" w:cs="Consolas"/>
          <w:color w:val="2B91AF"/>
          <w:sz w:val="19"/>
          <w:szCs w:val="19"/>
        </w:rPr>
        <w:t xml:space="preserve">    NUCmer</w:t>
      </w:r>
      <w:r>
        <w:rPr>
          <w:rFonts w:ascii="Consolas" w:hAnsi="Consolas" w:cs="Consolas"/>
          <w:sz w:val="19"/>
          <w:szCs w:val="19"/>
        </w:rPr>
        <w:t xml:space="preserve"> nucmer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NUCmer</w:t>
      </w:r>
      <w:r>
        <w:rPr>
          <w:rFonts w:ascii="Consolas" w:hAnsi="Consolas" w:cs="Consolas"/>
          <w:sz w:val="19"/>
          <w:szCs w:val="19"/>
        </w:rPr>
        <w:t>((</w:t>
      </w:r>
      <w:r>
        <w:rPr>
          <w:rFonts w:ascii="Consolas" w:hAnsi="Consolas" w:cs="Consolas"/>
          <w:color w:val="2B91AF"/>
          <w:sz w:val="19"/>
          <w:szCs w:val="19"/>
        </w:rPr>
        <w:t>Sequence</w:t>
      </w:r>
      <w:r>
        <w:rPr>
          <w:rFonts w:ascii="Consolas" w:hAnsi="Consolas" w:cs="Consolas"/>
          <w:sz w:val="19"/>
          <w:szCs w:val="19"/>
        </w:rPr>
        <w:t>)sequence);</w:t>
      </w:r>
      <w:r w:rsidRPr="00B7779B">
        <w:t xml:space="preserve"> </w:t>
      </w:r>
    </w:p>
    <w:p w:rsidR="00B7779B" w:rsidRDefault="00B7779B" w:rsidP="00042EF9">
      <w:pPr>
        <w:pStyle w:val="PlainText"/>
        <w:ind w:left="720"/>
      </w:pPr>
      <w:r>
        <w:rPr>
          <w:rFonts w:ascii="Consolas" w:hAnsi="Consolas" w:cs="Consolas"/>
          <w:color w:val="2B91AF"/>
          <w:sz w:val="19"/>
          <w:szCs w:val="19"/>
        </w:rPr>
        <w:t xml:space="preserve">    …</w:t>
      </w:r>
    </w:p>
    <w:p w:rsidR="00515F88" w:rsidRDefault="00515F88" w:rsidP="00515F88">
      <w:pPr>
        <w:pStyle w:val="PlainText"/>
        <w:ind w:left="720"/>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ISequence</w:t>
      </w:r>
      <w:r>
        <w:rPr>
          <w:rFonts w:ascii="Consolas" w:hAnsi="Consolas" w:cs="Consolas"/>
          <w:sz w:val="19"/>
          <w:szCs w:val="19"/>
        </w:rPr>
        <w:t xml:space="preserve"> qrySequence </w:t>
      </w:r>
      <w:r>
        <w:rPr>
          <w:rFonts w:ascii="Consolas" w:hAnsi="Consolas" w:cs="Consolas"/>
          <w:color w:val="0000FF"/>
          <w:sz w:val="19"/>
          <w:szCs w:val="19"/>
        </w:rPr>
        <w:t>in</w:t>
      </w:r>
      <w:r>
        <w:rPr>
          <w:rFonts w:ascii="Consolas" w:hAnsi="Consolas" w:cs="Consolas"/>
          <w:sz w:val="19"/>
          <w:szCs w:val="19"/>
        </w:rPr>
        <w:t xml:space="preserve"> reads)</w:t>
      </w:r>
      <w:r w:rsidRPr="00515F88">
        <w:t xml:space="preserve"> </w:t>
      </w:r>
    </w:p>
    <w:p w:rsidR="00515F88" w:rsidRDefault="00515F88" w:rsidP="00515F88">
      <w:pPr>
        <w:pStyle w:val="PlainText"/>
        <w:ind w:left="720"/>
      </w:pPr>
      <w:r>
        <w:rPr>
          <w:rFonts w:ascii="Consolas" w:hAnsi="Consolas" w:cs="Consolas"/>
          <w:sz w:val="19"/>
          <w:szCs w:val="19"/>
        </w:rPr>
        <w:t xml:space="preserve">     {</w:t>
      </w:r>
    </w:p>
    <w:p w:rsidR="00515F88" w:rsidRDefault="00515F88" w:rsidP="00515F88">
      <w:pPr>
        <w:pStyle w:val="PlainText"/>
        <w:ind w:left="720"/>
        <w:rPr>
          <w:rFonts w:ascii="Consolas" w:hAnsi="Consolas" w:cs="Consolas"/>
          <w:sz w:val="19"/>
          <w:szCs w:val="19"/>
        </w:rPr>
      </w:pPr>
      <w:r>
        <w:rPr>
          <w:rFonts w:ascii="Consolas" w:hAnsi="Consolas" w:cs="Consolas"/>
          <w:sz w:val="19"/>
          <w:szCs w:val="19"/>
        </w:rPr>
        <w:t xml:space="preserve">          deltaAlignments.Add(</w:t>
      </w:r>
      <w:r w:rsidRPr="003D6619">
        <w:rPr>
          <w:rFonts w:ascii="Consolas" w:hAnsi="Consolas" w:cs="Consolas"/>
          <w:sz w:val="19"/>
          <w:szCs w:val="19"/>
          <w:highlight w:val="yellow"/>
        </w:rPr>
        <w:t>nucmer</w:t>
      </w:r>
      <w:r>
        <w:rPr>
          <w:rFonts w:ascii="Consolas" w:hAnsi="Consolas" w:cs="Consolas"/>
          <w:sz w:val="19"/>
          <w:szCs w:val="19"/>
        </w:rPr>
        <w:t>.</w:t>
      </w:r>
      <w:r w:rsidRPr="001A48C2">
        <w:rPr>
          <w:rFonts w:ascii="Consolas" w:hAnsi="Consolas" w:cs="Consolas"/>
          <w:sz w:val="19"/>
          <w:szCs w:val="19"/>
          <w:highlight w:val="yellow"/>
        </w:rPr>
        <w:t>GetDeltaAlignments</w:t>
      </w:r>
      <w:r>
        <w:rPr>
          <w:rFonts w:ascii="Consolas" w:hAnsi="Consolas" w:cs="Consolas"/>
          <w:sz w:val="19"/>
          <w:szCs w:val="19"/>
        </w:rPr>
        <w:t>(</w:t>
      </w:r>
    </w:p>
    <w:p w:rsidR="00515F88" w:rsidRDefault="00515F88" w:rsidP="00515F88">
      <w:pPr>
        <w:pStyle w:val="PlainText"/>
        <w:ind w:left="720"/>
      </w:pPr>
      <w:r>
        <w:rPr>
          <w:rFonts w:ascii="Consolas" w:hAnsi="Consolas" w:cs="Consolas"/>
          <w:sz w:val="19"/>
          <w:szCs w:val="19"/>
        </w:rPr>
        <w:t xml:space="preserve">               qrySequence, </w:t>
      </w:r>
      <w:r>
        <w:rPr>
          <w:rFonts w:ascii="Consolas" w:hAnsi="Consolas" w:cs="Consolas"/>
          <w:color w:val="0000FF"/>
          <w:sz w:val="19"/>
          <w:szCs w:val="19"/>
        </w:rPr>
        <w:t>false</w:t>
      </w:r>
      <w:r>
        <w:rPr>
          <w:rFonts w:ascii="Consolas" w:hAnsi="Consolas" w:cs="Consolas"/>
          <w:sz w:val="19"/>
          <w:szCs w:val="19"/>
        </w:rPr>
        <w:t>));</w:t>
      </w:r>
      <w:r w:rsidRPr="00515F88">
        <w:t xml:space="preserve"> </w:t>
      </w:r>
    </w:p>
    <w:p w:rsidR="00515F88" w:rsidRDefault="00515F88" w:rsidP="00515F88">
      <w:pPr>
        <w:pStyle w:val="PlainText"/>
        <w:ind w:left="720"/>
      </w:pPr>
      <w:r>
        <w:rPr>
          <w:rFonts w:ascii="Consolas" w:hAnsi="Consolas" w:cs="Consolas"/>
          <w:sz w:val="19"/>
          <w:szCs w:val="19"/>
        </w:rPr>
        <w:t xml:space="preserve">     }</w:t>
      </w:r>
    </w:p>
    <w:p w:rsidR="00B7779B" w:rsidRDefault="00B7779B" w:rsidP="00042EF9">
      <w:pPr>
        <w:pStyle w:val="PlainText"/>
        <w:ind w:left="720"/>
      </w:pPr>
      <w:r>
        <w:t>}</w:t>
      </w:r>
    </w:p>
    <w:p w:rsidR="00B7779B" w:rsidRDefault="00B7779B" w:rsidP="00042EF9">
      <w:pPr>
        <w:pStyle w:val="PlainText"/>
        <w:ind w:left="720"/>
      </w:pPr>
    </w:p>
    <w:p w:rsidR="00693271" w:rsidRDefault="00693271" w:rsidP="00042EF9">
      <w:pPr>
        <w:pStyle w:val="BodyText"/>
        <w:ind w:left="360"/>
      </w:pPr>
    </w:p>
    <w:p w:rsidR="00BB3B29" w:rsidRDefault="001B5D23" w:rsidP="00BB3B29">
      <w:pPr>
        <w:pStyle w:val="BodyText"/>
      </w:pPr>
      <w:r>
        <w:t xml:space="preserve">Which in turn uses </w:t>
      </w:r>
      <w:r w:rsidRPr="0039239A">
        <w:t>MUMmer</w:t>
      </w:r>
      <w:r>
        <w:t xml:space="preserve"> with the reference sequence.</w:t>
      </w:r>
      <w:r w:rsidR="00F86632" w:rsidRPr="00F86632">
        <w:rPr>
          <w:rFonts w:ascii="Consolas" w:hAnsi="Consolas" w:cs="Consolas"/>
          <w:sz w:val="19"/>
          <w:szCs w:val="19"/>
        </w:rPr>
        <w:t xml:space="preserve"> </w:t>
      </w:r>
      <w:r w:rsidR="0039239A" w:rsidRPr="00DC35CD">
        <w:t>NUCmer</w:t>
      </w:r>
      <w:r w:rsidR="0076417D">
        <w:t xml:space="preserve"> calls MUMer to leverage it</w:t>
      </w:r>
      <w:r w:rsidR="0039239A">
        <w:t xml:space="preserve">s maximum </w:t>
      </w:r>
      <w:ins w:id="31" w:author="Dennis DeWitt (Steyer Associates Inc)" w:date="2011-05-25T17:34:00Z">
        <w:r w:rsidR="00E450E9">
          <w:t xml:space="preserve">identical </w:t>
        </w:r>
      </w:ins>
      <w:del w:id="32" w:author="Dennis DeWitt (Steyer Associates Inc)" w:date="2011-05-25T17:34:00Z">
        <w:r w:rsidR="0039239A" w:rsidDel="00E450E9">
          <w:delText xml:space="preserve">unique </w:delText>
        </w:r>
      </w:del>
      <w:r w:rsidR="0039239A">
        <w:t>match.</w:t>
      </w:r>
    </w:p>
    <w:p w:rsidR="00FD0AAF" w:rsidRDefault="00FD0AAF" w:rsidP="00BB3B29">
      <w:pPr>
        <w:autoSpaceDE w:val="0"/>
        <w:autoSpaceDN w:val="0"/>
        <w:adjustRightInd w:val="0"/>
        <w:ind w:left="720"/>
      </w:pPr>
    </w:p>
    <w:p w:rsidR="001B5D23" w:rsidRDefault="001B5D23" w:rsidP="001B5D23">
      <w:pPr>
        <w:pStyle w:val="PlainText"/>
        <w:ind w:left="720"/>
      </w:pPr>
      <w:r>
        <w:rPr>
          <w:rFonts w:ascii="Consolas" w:hAnsi="Consolas" w:cs="Consolas"/>
          <w:color w:val="0000FF"/>
          <w:sz w:val="19"/>
          <w:szCs w:val="19"/>
        </w:rPr>
        <w:t>internalMummer = new</w:t>
      </w:r>
      <w:r>
        <w:rPr>
          <w:rFonts w:ascii="Consolas" w:hAnsi="Consolas" w:cs="Consolas"/>
          <w:sz w:val="19"/>
          <w:szCs w:val="19"/>
        </w:rPr>
        <w:t xml:space="preserve"> MUMmer.</w:t>
      </w:r>
      <w:r>
        <w:rPr>
          <w:rFonts w:ascii="Consolas" w:hAnsi="Consolas" w:cs="Consolas"/>
          <w:color w:val="2B91AF"/>
          <w:sz w:val="19"/>
          <w:szCs w:val="19"/>
        </w:rPr>
        <w:t>MUMmer</w:t>
      </w:r>
      <w:r>
        <w:rPr>
          <w:rFonts w:ascii="Consolas" w:hAnsi="Consolas" w:cs="Consolas"/>
          <w:sz w:val="19"/>
          <w:szCs w:val="19"/>
        </w:rPr>
        <w:t>(referenceSequence);</w:t>
      </w:r>
      <w:r w:rsidRPr="001B5D23">
        <w:t xml:space="preserve"> </w:t>
      </w:r>
    </w:p>
    <w:p w:rsidR="00F86632" w:rsidRDefault="00F86632" w:rsidP="001B5D23">
      <w:pPr>
        <w:pStyle w:val="PlainText"/>
        <w:ind w:left="720"/>
      </w:pPr>
    </w:p>
    <w:p w:rsidR="00803A03" w:rsidRDefault="00803A03" w:rsidP="00803A03">
      <w:pPr>
        <w:pStyle w:val="BodyText"/>
      </w:pPr>
      <w:bookmarkStart w:id="33" w:name="_Toc290888407"/>
      <w:r>
        <w:br/>
      </w:r>
      <w:r w:rsidRPr="002537EC">
        <w:t>NUCmer (NUCleotide MUMmer) allows for multiple references and multiple query sequences to be aligned in a many vs. many fashion. It is a three step process</w:t>
      </w:r>
      <w:r>
        <w:t>:</w:t>
      </w:r>
    </w:p>
    <w:p w:rsidR="00803A03" w:rsidRDefault="00803A03" w:rsidP="00803A03">
      <w:pPr>
        <w:pStyle w:val="BodyText"/>
        <w:numPr>
          <w:ilvl w:val="0"/>
          <w:numId w:val="19"/>
        </w:numPr>
      </w:pPr>
      <w:r>
        <w:t>maximal exact matching</w:t>
      </w:r>
      <w:r w:rsidRPr="002537EC">
        <w:t xml:space="preserve"> </w:t>
      </w:r>
    </w:p>
    <w:p w:rsidR="00803A03" w:rsidRDefault="00803A03" w:rsidP="00803A03">
      <w:pPr>
        <w:pStyle w:val="BodyText"/>
        <w:numPr>
          <w:ilvl w:val="0"/>
          <w:numId w:val="19"/>
        </w:numPr>
      </w:pPr>
      <w:r w:rsidRPr="002537EC">
        <w:t>match clustering</w:t>
      </w:r>
    </w:p>
    <w:p w:rsidR="00803A03" w:rsidRDefault="00803A03" w:rsidP="00803A03">
      <w:pPr>
        <w:pStyle w:val="BodyText"/>
        <w:numPr>
          <w:ilvl w:val="0"/>
          <w:numId w:val="19"/>
        </w:numPr>
      </w:pPr>
      <w:r w:rsidRPr="002537EC">
        <w:t xml:space="preserve">alignment extension </w:t>
      </w:r>
    </w:p>
    <w:p w:rsidR="00803A03" w:rsidRPr="002D23C4" w:rsidRDefault="00803A03" w:rsidP="00803A03">
      <w:pPr>
        <w:pStyle w:val="BodyText"/>
      </w:pPr>
      <w:r w:rsidRPr="002537EC">
        <w:t xml:space="preserve">It begins by using </w:t>
      </w:r>
      <w:r w:rsidR="00F4082D" w:rsidRPr="002537EC">
        <w:t xml:space="preserve">MUMmer </w:t>
      </w:r>
      <w:r w:rsidRPr="002537EC">
        <w:t xml:space="preserve">to find all of the maximal unique matches of a given length between the two input sequences. Following the matching phase, individual matches are clustered into closely grouped sets with </w:t>
      </w:r>
      <w:r w:rsidRPr="005108EB">
        <w:rPr>
          <w:b/>
        </w:rPr>
        <w:t>mgaps</w:t>
      </w:r>
      <w:r w:rsidRPr="002537EC">
        <w:t>. Finally, the non-exact sequence between matches is aligned via a modified Smith-Waterman algorithm, and the clusters themselves are extended outwards in order to increase the overall coverage of the alignments.</w:t>
      </w:r>
      <w:r>
        <w:t xml:space="preserve"> </w:t>
      </w:r>
    </w:p>
    <w:p w:rsidR="00803A03" w:rsidRPr="00803A03" w:rsidRDefault="00803A03" w:rsidP="00803A03">
      <w:pPr>
        <w:pStyle w:val="BodyText"/>
      </w:pPr>
    </w:p>
    <w:p w:rsidR="00C5441F" w:rsidRDefault="00C5441F" w:rsidP="00C5441F">
      <w:pPr>
        <w:pStyle w:val="Heading3"/>
      </w:pPr>
      <w:r>
        <w:lastRenderedPageBreak/>
        <w:t>Class Diagram</w:t>
      </w:r>
      <w:bookmarkEnd w:id="33"/>
      <w:r w:rsidR="008B4BEC">
        <w:t xml:space="preserve"> NUCmer</w:t>
      </w:r>
    </w:p>
    <w:p w:rsidR="00C5441F" w:rsidRPr="005C7D62" w:rsidRDefault="00C5441F" w:rsidP="00C5441F">
      <w:r>
        <w:rPr>
          <w:noProof/>
        </w:rPr>
        <w:drawing>
          <wp:inline distT="0" distB="0" distL="0" distR="0" wp14:anchorId="56F8EADF" wp14:editId="2657510B">
            <wp:extent cx="5523230" cy="576162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23230" cy="5761626"/>
                    </a:xfrm>
                    <a:prstGeom prst="rect">
                      <a:avLst/>
                    </a:prstGeom>
                  </pic:spPr>
                </pic:pic>
              </a:graphicData>
            </a:graphic>
          </wp:inline>
        </w:drawing>
      </w:r>
    </w:p>
    <w:p w:rsidR="00C5441F" w:rsidRDefault="00C5441F" w:rsidP="00B52A33">
      <w:pPr>
        <w:pStyle w:val="BodyText"/>
      </w:pPr>
      <w:r w:rsidRPr="00B52A33">
        <w:t>NUCmer is a system for rapidly aligning entire genomes or very large DNA sequences. It allows alignment of multiple reference sequences to multiple query sequences.  This is commonly used to identify the position and orientation of set of sequence contigs in relation to the assembled sequence.  NUCmer defines the skeleton of the NUCmer algorithm, deferring some steps to the derived class.</w:t>
      </w:r>
    </w:p>
    <w:p w:rsidR="003A1FE3" w:rsidRPr="00B52A33" w:rsidRDefault="003A1FE3" w:rsidP="00FA2150">
      <w:pPr>
        <w:pStyle w:val="BodyText"/>
        <w:shd w:val="clear" w:color="auto" w:fill="FFFF99"/>
      </w:pPr>
      <w:r w:rsidRPr="00FA2150">
        <w:rPr>
          <w:b/>
        </w:rPr>
        <w:t>Note</w:t>
      </w:r>
      <w:r>
        <w:t>: L</w:t>
      </w:r>
      <w:r w:rsidRPr="003A1FE3">
        <w:t>arge binary alignment file</w:t>
      </w:r>
      <w:r>
        <w:t>s</w:t>
      </w:r>
      <w:r w:rsidRPr="003A1FE3">
        <w:t xml:space="preserve"> </w:t>
      </w:r>
      <w:r>
        <w:t>are only supported on 64 bit machines –</w:t>
      </w:r>
      <w:r w:rsidRPr="003A1FE3">
        <w:t xml:space="preserve"> </w:t>
      </w:r>
      <w:r>
        <w:t xml:space="preserve">32 bit machines will </w:t>
      </w:r>
      <w:r w:rsidRPr="003A1FE3">
        <w:t xml:space="preserve">throw </w:t>
      </w:r>
      <w:r>
        <w:t>an</w:t>
      </w:r>
      <w:r w:rsidRPr="003A1FE3">
        <w:t xml:space="preserve"> out of memory exception.</w:t>
      </w:r>
    </w:p>
    <w:p w:rsidR="000B0DAB" w:rsidRDefault="000B0DAB" w:rsidP="000B0DAB">
      <w:pPr>
        <w:pStyle w:val="Heading3"/>
      </w:pPr>
      <w:r>
        <w:t>MatePair</w:t>
      </w:r>
    </w:p>
    <w:p w:rsidR="000B0DAB" w:rsidRPr="00013C5D" w:rsidRDefault="000B0DAB" w:rsidP="000B0DAB">
      <w:pPr>
        <w:rPr>
          <w:rFonts w:eastAsia="MS Mincho" w:cs="Arial"/>
          <w:szCs w:val="20"/>
        </w:rPr>
      </w:pPr>
      <w:r>
        <w:rPr>
          <w:rFonts w:eastAsia="MS Mincho" w:cs="Arial"/>
          <w:b/>
          <w:szCs w:val="20"/>
        </w:rPr>
        <w:t>Mate</w:t>
      </w:r>
      <w:r w:rsidRPr="00876BF0">
        <w:rPr>
          <w:rFonts w:eastAsia="MS Mincho" w:cs="Arial"/>
          <w:b/>
          <w:szCs w:val="20"/>
        </w:rPr>
        <w:t>Pair</w:t>
      </w:r>
      <w:r w:rsidRPr="00013C5D">
        <w:rPr>
          <w:rFonts w:eastAsia="MS Mincho" w:cs="Arial"/>
          <w:szCs w:val="20"/>
        </w:rPr>
        <w:t xml:space="preserve"> class store read pairs with </w:t>
      </w:r>
      <w:r>
        <w:rPr>
          <w:rFonts w:eastAsia="MS Mincho" w:cs="Arial"/>
          <w:szCs w:val="20"/>
        </w:rPr>
        <w:t xml:space="preserve">library information and </w:t>
      </w:r>
      <w:r w:rsidRPr="00876BF0">
        <w:rPr>
          <w:rFonts w:eastAsia="MS Mincho" w:cs="Arial"/>
          <w:b/>
          <w:szCs w:val="20"/>
        </w:rPr>
        <w:t>M</w:t>
      </w:r>
      <w:r>
        <w:rPr>
          <w:rFonts w:eastAsia="MS Mincho" w:cs="Arial"/>
          <w:b/>
          <w:szCs w:val="20"/>
        </w:rPr>
        <w:t>ap</w:t>
      </w:r>
      <w:r w:rsidRPr="00876BF0">
        <w:rPr>
          <w:rFonts w:eastAsia="MS Mincho" w:cs="Arial"/>
          <w:b/>
          <w:szCs w:val="20"/>
        </w:rPr>
        <w:t>Pair</w:t>
      </w:r>
      <w:r>
        <w:rPr>
          <w:rFonts w:eastAsia="MS Mincho" w:cs="Arial"/>
          <w:b/>
          <w:szCs w:val="20"/>
        </w:rPr>
        <w:t>Mapper</w:t>
      </w:r>
      <w:r w:rsidRPr="00013C5D">
        <w:rPr>
          <w:rFonts w:eastAsia="MS Mincho" w:cs="Arial"/>
          <w:szCs w:val="20"/>
        </w:rPr>
        <w:t xml:space="preserve"> class converts input list of reads into paired reads using information available in FASTA header.</w:t>
      </w:r>
    </w:p>
    <w:p w:rsidR="000B0DAB" w:rsidRDefault="000B0DAB" w:rsidP="000B0DAB">
      <w:pPr>
        <w:pStyle w:val="BodyText"/>
      </w:pPr>
      <w:r>
        <w:t>Supported mate pair formats</w:t>
      </w:r>
    </w:p>
    <w:tbl>
      <w:tblPr>
        <w:tblStyle w:val="Tablerowcell"/>
        <w:tblW w:w="0" w:type="auto"/>
        <w:tblLook w:val="04A0" w:firstRow="1" w:lastRow="0" w:firstColumn="1" w:lastColumn="0" w:noHBand="0" w:noVBand="1"/>
      </w:tblPr>
      <w:tblGrid>
        <w:gridCol w:w="4457"/>
        <w:gridCol w:w="4457"/>
      </w:tblGrid>
      <w:tr w:rsidR="00B3594C" w:rsidTr="00B3594C">
        <w:trPr>
          <w:cnfStyle w:val="100000000000" w:firstRow="1" w:lastRow="0" w:firstColumn="0" w:lastColumn="0" w:oddVBand="0" w:evenVBand="0" w:oddHBand="0" w:evenHBand="0" w:firstRowFirstColumn="0" w:firstRowLastColumn="0" w:lastRowFirstColumn="0" w:lastRowLastColumn="0"/>
        </w:trPr>
        <w:tc>
          <w:tcPr>
            <w:tcW w:w="4457" w:type="dxa"/>
          </w:tcPr>
          <w:p w:rsidR="00B3594C" w:rsidRDefault="00B3594C" w:rsidP="000B0DAB">
            <w:pPr>
              <w:pStyle w:val="BodyText"/>
            </w:pPr>
            <w:r>
              <w:lastRenderedPageBreak/>
              <w:t>Format</w:t>
            </w:r>
          </w:p>
        </w:tc>
        <w:tc>
          <w:tcPr>
            <w:tcW w:w="4457" w:type="dxa"/>
          </w:tcPr>
          <w:p w:rsidR="00B3594C" w:rsidRDefault="00B3594C" w:rsidP="000B0DAB">
            <w:pPr>
              <w:pStyle w:val="BodyText"/>
            </w:pPr>
            <w:r>
              <w:t>Description</w:t>
            </w:r>
          </w:p>
        </w:tc>
      </w:tr>
      <w:tr w:rsidR="00B3594C" w:rsidTr="00B3594C">
        <w:tc>
          <w:tcPr>
            <w:tcW w:w="4457" w:type="dxa"/>
          </w:tcPr>
          <w:p w:rsidR="00B3594C" w:rsidRPr="002A0477" w:rsidRDefault="00B3594C" w:rsidP="000C2197">
            <w:pPr>
              <w:pStyle w:val="BodyText"/>
            </w:pPr>
            <w:r w:rsidRPr="002A0477">
              <w:t>chrI0.X1:abc ATGC</w:t>
            </w:r>
          </w:p>
        </w:tc>
        <w:tc>
          <w:tcPr>
            <w:tcW w:w="4457" w:type="dxa"/>
          </w:tcPr>
          <w:p w:rsidR="00B3594C" w:rsidRDefault="00B3594C" w:rsidP="000B0DAB">
            <w:pPr>
              <w:pStyle w:val="BodyText"/>
            </w:pPr>
            <w:r w:rsidRPr="00013C5D">
              <w:t>forward reads</w:t>
            </w:r>
          </w:p>
        </w:tc>
      </w:tr>
      <w:tr w:rsidR="00B3594C" w:rsidTr="00B3594C">
        <w:tc>
          <w:tcPr>
            <w:tcW w:w="4457" w:type="dxa"/>
          </w:tcPr>
          <w:p w:rsidR="00B3594C" w:rsidRPr="002A0477" w:rsidRDefault="00B3594C" w:rsidP="000C2197">
            <w:pPr>
              <w:pStyle w:val="BodyText"/>
            </w:pPr>
            <w:r w:rsidRPr="002A0477">
              <w:t>chrI0.Y1:abc TACG</w:t>
            </w:r>
          </w:p>
        </w:tc>
        <w:tc>
          <w:tcPr>
            <w:tcW w:w="4457" w:type="dxa"/>
          </w:tcPr>
          <w:p w:rsidR="00B3594C" w:rsidRDefault="00B3594C" w:rsidP="000B0DAB">
            <w:pPr>
              <w:pStyle w:val="BodyText"/>
            </w:pPr>
            <w:r w:rsidRPr="00013C5D">
              <w:t>reverse reads</w:t>
            </w:r>
          </w:p>
        </w:tc>
      </w:tr>
      <w:tr w:rsidR="00B3594C" w:rsidTr="00B3594C">
        <w:tc>
          <w:tcPr>
            <w:tcW w:w="4457" w:type="dxa"/>
          </w:tcPr>
          <w:p w:rsidR="00B3594C" w:rsidRPr="002A0477" w:rsidRDefault="00B3594C" w:rsidP="000C2197">
            <w:pPr>
              <w:pStyle w:val="BodyText"/>
            </w:pPr>
            <w:r w:rsidRPr="002A0477">
              <w:t>chrI0.F:abc ATGC</w:t>
            </w:r>
          </w:p>
        </w:tc>
        <w:tc>
          <w:tcPr>
            <w:tcW w:w="4457" w:type="dxa"/>
          </w:tcPr>
          <w:p w:rsidR="00B3594C" w:rsidRDefault="00B3594C" w:rsidP="000B0DAB">
            <w:pPr>
              <w:pStyle w:val="BodyText"/>
            </w:pPr>
            <w:r w:rsidRPr="00013C5D">
              <w:t>forward reads</w:t>
            </w:r>
          </w:p>
        </w:tc>
      </w:tr>
      <w:tr w:rsidR="00B3594C" w:rsidTr="00B3594C">
        <w:tc>
          <w:tcPr>
            <w:tcW w:w="4457" w:type="dxa"/>
          </w:tcPr>
          <w:p w:rsidR="00B3594C" w:rsidRPr="002A0477" w:rsidRDefault="00B3594C" w:rsidP="000C2197">
            <w:pPr>
              <w:pStyle w:val="BodyText"/>
            </w:pPr>
            <w:r w:rsidRPr="002A0477">
              <w:t>chrI0.R:abc TACG</w:t>
            </w:r>
          </w:p>
        </w:tc>
        <w:tc>
          <w:tcPr>
            <w:tcW w:w="4457" w:type="dxa"/>
          </w:tcPr>
          <w:p w:rsidR="00B3594C" w:rsidRDefault="00B3594C" w:rsidP="000B0DAB">
            <w:pPr>
              <w:pStyle w:val="BodyText"/>
            </w:pPr>
            <w:r w:rsidRPr="00013C5D">
              <w:t>reverse reads</w:t>
            </w:r>
          </w:p>
        </w:tc>
      </w:tr>
      <w:tr w:rsidR="00B3594C" w:rsidTr="00B3594C">
        <w:tc>
          <w:tcPr>
            <w:tcW w:w="4457" w:type="dxa"/>
          </w:tcPr>
          <w:p w:rsidR="00B3594C" w:rsidRPr="002A0477" w:rsidRDefault="00B3594C" w:rsidP="000C2197">
            <w:pPr>
              <w:pStyle w:val="BodyText"/>
            </w:pPr>
            <w:r w:rsidRPr="002A0477">
              <w:t>chrI0.1:abc ATGC</w:t>
            </w:r>
          </w:p>
        </w:tc>
        <w:tc>
          <w:tcPr>
            <w:tcW w:w="4457" w:type="dxa"/>
          </w:tcPr>
          <w:p w:rsidR="00B3594C" w:rsidRDefault="00B3594C" w:rsidP="000B0DAB">
            <w:pPr>
              <w:pStyle w:val="BodyText"/>
            </w:pPr>
            <w:r w:rsidRPr="00013C5D">
              <w:t>forward reads</w:t>
            </w:r>
          </w:p>
        </w:tc>
      </w:tr>
      <w:tr w:rsidR="00B3594C" w:rsidTr="00B3594C">
        <w:tc>
          <w:tcPr>
            <w:tcW w:w="4457" w:type="dxa"/>
          </w:tcPr>
          <w:p w:rsidR="00B3594C" w:rsidRPr="002A0477" w:rsidRDefault="00B3594C" w:rsidP="000C2197">
            <w:pPr>
              <w:pStyle w:val="BodyText"/>
            </w:pPr>
            <w:r w:rsidRPr="002A0477">
              <w:t>chrI0.2:abc TACG</w:t>
            </w:r>
          </w:p>
        </w:tc>
        <w:tc>
          <w:tcPr>
            <w:tcW w:w="4457" w:type="dxa"/>
          </w:tcPr>
          <w:p w:rsidR="00B3594C" w:rsidRDefault="00B3594C" w:rsidP="000B0DAB">
            <w:pPr>
              <w:pStyle w:val="BodyText"/>
            </w:pPr>
            <w:r w:rsidRPr="00013C5D">
              <w:t>reverse reads</w:t>
            </w:r>
          </w:p>
        </w:tc>
      </w:tr>
    </w:tbl>
    <w:p w:rsidR="000B0DAB" w:rsidRDefault="000B0DAB" w:rsidP="000B0DAB">
      <w:pPr>
        <w:pStyle w:val="BodyText"/>
      </w:pPr>
      <w:r w:rsidRPr="00013C5D">
        <w:t>Where</w:t>
      </w:r>
      <w:r>
        <w:t>:</w:t>
      </w:r>
    </w:p>
    <w:p w:rsidR="000B0DAB" w:rsidRDefault="000B0DAB" w:rsidP="000B0DAB">
      <w:pPr>
        <w:pStyle w:val="BodyText"/>
        <w:numPr>
          <w:ilvl w:val="0"/>
          <w:numId w:val="6"/>
        </w:numPr>
      </w:pPr>
      <w:r w:rsidRPr="00013C5D">
        <w:t>X1,F,1 denotes forward reads</w:t>
      </w:r>
    </w:p>
    <w:p w:rsidR="000B0DAB" w:rsidRPr="00013C5D" w:rsidRDefault="000B0DAB" w:rsidP="000B0DAB">
      <w:pPr>
        <w:pStyle w:val="BodyText"/>
        <w:numPr>
          <w:ilvl w:val="0"/>
          <w:numId w:val="6"/>
        </w:numPr>
      </w:pPr>
      <w:r w:rsidRPr="00013C5D">
        <w:t>Y1,R,2 denotes reverse reads</w:t>
      </w:r>
    </w:p>
    <w:p w:rsidR="000B0DAB" w:rsidRPr="00013C5D" w:rsidRDefault="000B0DAB" w:rsidP="000B0DAB">
      <w:pPr>
        <w:pStyle w:val="BodyText"/>
        <w:numPr>
          <w:ilvl w:val="0"/>
          <w:numId w:val="6"/>
        </w:numPr>
      </w:pPr>
      <w:r w:rsidRPr="00013C5D">
        <w:t xml:space="preserve">abc denotes library name </w:t>
      </w:r>
    </w:p>
    <w:p w:rsidR="000B0DAB" w:rsidRPr="00013C5D" w:rsidRDefault="000B0DAB" w:rsidP="000B0DAB">
      <w:pPr>
        <w:pStyle w:val="BodyText"/>
        <w:numPr>
          <w:ilvl w:val="0"/>
          <w:numId w:val="6"/>
        </w:numPr>
      </w:pPr>
      <w:r w:rsidRPr="00013C5D">
        <w:t>chrI0 is the sequence id</w:t>
      </w:r>
    </w:p>
    <w:p w:rsidR="000B0DAB" w:rsidRDefault="000B0DAB" w:rsidP="000B0DAB">
      <w:pPr>
        <w:pStyle w:val="Heading3"/>
        <w:keepNext w:val="0"/>
        <w:keepLines w:val="0"/>
        <w:numPr>
          <w:ilvl w:val="2"/>
          <w:numId w:val="0"/>
        </w:numPr>
        <w:tabs>
          <w:tab w:val="num" w:pos="720"/>
        </w:tabs>
        <w:spacing w:before="320" w:after="120"/>
        <w:ind w:left="720" w:hanging="720"/>
        <w:rPr>
          <w:lang w:val="es-ES"/>
        </w:rPr>
      </w:pPr>
      <w:bookmarkStart w:id="34" w:name="_Toc290888410"/>
      <w:r>
        <w:rPr>
          <w:lang w:val="es-ES"/>
        </w:rPr>
        <w:t>Class Diagram</w:t>
      </w:r>
      <w:bookmarkEnd w:id="34"/>
      <w:r w:rsidR="00987FD0">
        <w:rPr>
          <w:lang w:val="es-ES"/>
        </w:rPr>
        <w:t xml:space="preserve"> MatePair</w:t>
      </w:r>
    </w:p>
    <w:p w:rsidR="000B0DAB" w:rsidRDefault="000B0DAB" w:rsidP="000B0DAB">
      <w:pPr>
        <w:rPr>
          <w:lang w:val="es-ES"/>
        </w:rPr>
      </w:pPr>
      <w:r>
        <w:rPr>
          <w:noProof/>
        </w:rPr>
        <w:drawing>
          <wp:inline distT="0" distB="0" distL="0" distR="0" wp14:anchorId="7ECCD946" wp14:editId="13B8612C">
            <wp:extent cx="4752381" cy="412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52381" cy="4123810"/>
                    </a:xfrm>
                    <a:prstGeom prst="rect">
                      <a:avLst/>
                    </a:prstGeom>
                  </pic:spPr>
                </pic:pic>
              </a:graphicData>
            </a:graphic>
          </wp:inline>
        </w:drawing>
      </w:r>
    </w:p>
    <w:p w:rsidR="000B0DAB" w:rsidRPr="00D52508" w:rsidRDefault="000B0DAB" w:rsidP="00C5441F">
      <w:pPr>
        <w:pStyle w:val="BodyText"/>
        <w:rPr>
          <w:lang w:val="es-ES"/>
        </w:rPr>
      </w:pPr>
    </w:p>
    <w:p w:rsidR="00D00992" w:rsidRPr="005551F5" w:rsidRDefault="005551F5" w:rsidP="005551F5">
      <w:pPr>
        <w:pStyle w:val="Heading2"/>
      </w:pPr>
      <w:bookmarkStart w:id="35" w:name="_Toc294528528"/>
      <w:r w:rsidRPr="005551F5">
        <w:lastRenderedPageBreak/>
        <w:t xml:space="preserve">Step 2 - </w:t>
      </w:r>
      <w:r w:rsidR="00D00992" w:rsidRPr="005551F5">
        <w:t>Repeat Resolution</w:t>
      </w:r>
      <w:r w:rsidR="00575D7B" w:rsidRPr="005551F5">
        <w:t>:</w:t>
      </w:r>
      <w:bookmarkEnd w:id="35"/>
    </w:p>
    <w:p w:rsidR="00471583" w:rsidRDefault="00A44807" w:rsidP="00471583">
      <w:pPr>
        <w:pStyle w:val="BodyText"/>
      </w:pPr>
      <w:r>
        <w:t>This step r</w:t>
      </w:r>
      <w:r w:rsidRPr="00693271">
        <w:t xml:space="preserve">esolves </w:t>
      </w:r>
      <w:r w:rsidR="005B2C52">
        <w:t xml:space="preserve">the </w:t>
      </w:r>
      <w:r w:rsidRPr="00693271">
        <w:t>ambiguity with</w:t>
      </w:r>
      <w:r>
        <w:t xml:space="preserve"> </w:t>
      </w:r>
      <w:r w:rsidR="00471583" w:rsidRPr="00471583">
        <w:t xml:space="preserve">a read </w:t>
      </w:r>
      <w:r w:rsidR="00471583">
        <w:t xml:space="preserve">that </w:t>
      </w:r>
      <w:r w:rsidR="0005736F">
        <w:t>ha</w:t>
      </w:r>
      <w:r w:rsidR="00471583" w:rsidRPr="00471583">
        <w:t>s</w:t>
      </w:r>
      <w:r w:rsidR="0005736F">
        <w:t xml:space="preserve"> been</w:t>
      </w:r>
      <w:r w:rsidR="00471583" w:rsidRPr="00471583">
        <w:t xml:space="preserve"> ambiguously placed</w:t>
      </w:r>
      <w:r w:rsidR="0005736F">
        <w:t xml:space="preserve"> because of the reference</w:t>
      </w:r>
      <w:r w:rsidR="004B4BDE" w:rsidRPr="004B4BDE">
        <w:t xml:space="preserve"> genomic reads.  </w:t>
      </w:r>
      <w:r w:rsidR="00471583">
        <w:t xml:space="preserve">This step requires mate pair information to resolve the ambiguity about placements of repeated sequences. </w:t>
      </w:r>
      <w:r w:rsidR="00B52EE5">
        <w:t>The</w:t>
      </w:r>
      <w:r w:rsidR="00471583">
        <w:t xml:space="preserve"> mate-pair information is used as follows:</w:t>
      </w:r>
    </w:p>
    <w:p w:rsidR="00471583" w:rsidRDefault="00471583" w:rsidP="00471583">
      <w:pPr>
        <w:pStyle w:val="ListParagraph"/>
        <w:numPr>
          <w:ilvl w:val="0"/>
          <w:numId w:val="7"/>
        </w:numPr>
        <w:spacing w:line="360" w:lineRule="auto"/>
        <w:jc w:val="both"/>
      </w:pPr>
      <w:r>
        <w:t>If the paired-end sequence is uniquely anchored in the genome, the repetitive read is placed in the location that satisfies the constraints i</w:t>
      </w:r>
      <w:r w:rsidR="00A76D7C">
        <w:t>mposed by mate-pair information.</w:t>
      </w:r>
    </w:p>
    <w:p w:rsidR="00471583" w:rsidRDefault="00471583" w:rsidP="00471583">
      <w:pPr>
        <w:pStyle w:val="ListParagraph"/>
        <w:numPr>
          <w:ilvl w:val="0"/>
          <w:numId w:val="7"/>
        </w:numPr>
        <w:spacing w:line="360" w:lineRule="auto"/>
        <w:jc w:val="both"/>
      </w:pPr>
      <w:r>
        <w:t xml:space="preserve">If both mates are ambiguously placed, </w:t>
      </w:r>
      <w:r w:rsidRPr="00F51F7F">
        <w:t>an attempt is made to find whether the mate-pair information allows us to place them both in the assembly. In some cases, there exists only one placement of both a read and its mate that satisfies the mate-pair constraints on distance</w:t>
      </w:r>
      <w:r w:rsidR="00A76D7C">
        <w:t>.</w:t>
      </w:r>
    </w:p>
    <w:p w:rsidR="00471583" w:rsidRPr="00F51F7F" w:rsidRDefault="00471583" w:rsidP="00471583">
      <w:pPr>
        <w:pStyle w:val="ListParagraph"/>
        <w:numPr>
          <w:ilvl w:val="0"/>
          <w:numId w:val="7"/>
        </w:numPr>
        <w:spacing w:line="360" w:lineRule="auto"/>
        <w:jc w:val="both"/>
      </w:pPr>
      <w:r>
        <w:t>If there is more than one possible coherent placement, one of them is chosen at random.</w:t>
      </w:r>
    </w:p>
    <w:p w:rsidR="00EB3BC3" w:rsidRDefault="00EB3BC3" w:rsidP="00EB3BC3">
      <w:pPr>
        <w:pStyle w:val="PlainText"/>
      </w:pPr>
    </w:p>
    <w:p w:rsidR="00200B25" w:rsidRDefault="00200B25" w:rsidP="00200B25">
      <w:pPr>
        <w:pStyle w:val="PlainText"/>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DeltaAlignment</w:t>
      </w:r>
      <w:r>
        <w:rPr>
          <w:rFonts w:ascii="Consolas" w:hAnsi="Consolas" w:cs="Consolas"/>
          <w:sz w:val="19"/>
          <w:szCs w:val="19"/>
        </w:rPr>
        <w:t xml:space="preserve">&gt; </w:t>
      </w:r>
      <w:r w:rsidRPr="00303BC2">
        <w:rPr>
          <w:rFonts w:ascii="Consolas" w:hAnsi="Consolas" w:cs="Consolas"/>
          <w:sz w:val="19"/>
          <w:szCs w:val="19"/>
        </w:rPr>
        <w:t>RepeatResolution</w:t>
      </w:r>
      <w:r>
        <w:rPr>
          <w:rFonts w:ascii="Consolas" w:hAnsi="Consolas" w:cs="Consolas"/>
          <w:sz w:val="19"/>
          <w:szCs w:val="19"/>
        </w:rPr>
        <w:t>(</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DeltaAlignment</w:t>
      </w:r>
      <w:r>
        <w:rPr>
          <w:rFonts w:ascii="Consolas" w:hAnsi="Consolas" w:cs="Consolas"/>
          <w:sz w:val="19"/>
          <w:szCs w:val="19"/>
        </w:rPr>
        <w:t>&gt;&gt; alignmentBetweenReferenceAndReads)</w:t>
      </w:r>
      <w:r w:rsidRPr="00200B25">
        <w:t xml:space="preserve"> </w:t>
      </w:r>
    </w:p>
    <w:p w:rsidR="00200B25" w:rsidRDefault="00200B25" w:rsidP="00200B25">
      <w:pPr>
        <w:pStyle w:val="PlainText"/>
      </w:pPr>
      <w:r>
        <w:rPr>
          <w:rFonts w:ascii="Consolas" w:hAnsi="Consolas" w:cs="Consolas"/>
          <w:sz w:val="19"/>
          <w:szCs w:val="19"/>
        </w:rPr>
        <w:t>{</w:t>
      </w:r>
    </w:p>
    <w:p w:rsidR="00200B25" w:rsidRDefault="00200B25" w:rsidP="00200B25">
      <w:pPr>
        <w:pStyle w:val="PlainText"/>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sidRPr="00F70CE7">
        <w:rPr>
          <w:rFonts w:ascii="Consolas" w:hAnsi="Consolas" w:cs="Consolas"/>
          <w:color w:val="2B91AF"/>
          <w:sz w:val="19"/>
          <w:szCs w:val="19"/>
          <w:highlight w:val="yellow"/>
        </w:rPr>
        <w:t>RepeatResolver</w:t>
      </w:r>
      <w:r>
        <w:rPr>
          <w:rFonts w:ascii="Consolas" w:hAnsi="Consolas" w:cs="Consolas"/>
          <w:sz w:val="19"/>
          <w:szCs w:val="19"/>
        </w:rPr>
        <w:t>.ResolveAmbiguity(alignmentBetweenReferenceAndReads);</w:t>
      </w:r>
      <w:r w:rsidRPr="00200B25">
        <w:t xml:space="preserve"> </w:t>
      </w:r>
    </w:p>
    <w:p w:rsidR="00200B25" w:rsidRDefault="00200B25" w:rsidP="00200B25">
      <w:pPr>
        <w:pStyle w:val="PlainText"/>
      </w:pPr>
      <w:r>
        <w:rPr>
          <w:rFonts w:ascii="Consolas" w:hAnsi="Consolas" w:cs="Consolas"/>
          <w:sz w:val="19"/>
          <w:szCs w:val="19"/>
        </w:rPr>
        <w:t>}</w:t>
      </w:r>
    </w:p>
    <w:p w:rsidR="005B2C52" w:rsidRDefault="005B2C52" w:rsidP="00200B25">
      <w:pPr>
        <w:autoSpaceDE w:val="0"/>
        <w:autoSpaceDN w:val="0"/>
        <w:adjustRightInd w:val="0"/>
      </w:pPr>
    </w:p>
    <w:p w:rsidR="00471583" w:rsidRPr="0056728E" w:rsidRDefault="00471583" w:rsidP="0056728E">
      <w:pPr>
        <w:pStyle w:val="BodyText"/>
      </w:pPr>
      <w:r w:rsidRPr="0056728E">
        <w:t xml:space="preserve">Where: </w:t>
      </w:r>
    </w:p>
    <w:p w:rsidR="00471583" w:rsidRPr="0056728E" w:rsidRDefault="00471583" w:rsidP="00947455">
      <w:pPr>
        <w:pStyle w:val="BodyText"/>
        <w:numPr>
          <w:ilvl w:val="0"/>
          <w:numId w:val="13"/>
        </w:numPr>
      </w:pPr>
      <w:r w:rsidRPr="0056728E">
        <w:rPr>
          <w:b/>
        </w:rPr>
        <w:t>alignmentBetweenReferenceAndReads</w:t>
      </w:r>
      <w:r w:rsidRPr="0056728E">
        <w:t xml:space="preserve"> represents the alignment between </w:t>
      </w:r>
      <w:r w:rsidR="00947455">
        <w:t xml:space="preserve">the </w:t>
      </w:r>
      <w:r w:rsidRPr="0056728E">
        <w:t>reference genome and</w:t>
      </w:r>
      <w:r w:rsidR="00947455">
        <w:t xml:space="preserve"> the</w:t>
      </w:r>
      <w:r w:rsidRPr="0056728E">
        <w:t xml:space="preserve"> reads. </w:t>
      </w:r>
    </w:p>
    <w:p w:rsidR="00471583" w:rsidRPr="0056728E" w:rsidRDefault="00471583" w:rsidP="00947455">
      <w:pPr>
        <w:pStyle w:val="BodyText"/>
        <w:numPr>
          <w:ilvl w:val="0"/>
          <w:numId w:val="13"/>
        </w:numPr>
      </w:pPr>
      <w:r w:rsidRPr="0056728E">
        <w:rPr>
          <w:b/>
        </w:rPr>
        <w:t>referenceSequence</w:t>
      </w:r>
      <w:r w:rsidRPr="0056728E">
        <w:t xml:space="preserve"> represents the sequence of the reference genome.</w:t>
      </w:r>
    </w:p>
    <w:p w:rsidR="001235F1" w:rsidRDefault="00471583" w:rsidP="001235F1">
      <w:pPr>
        <w:pStyle w:val="BodyText"/>
        <w:ind w:left="720"/>
      </w:pPr>
      <w:r w:rsidRPr="0056728E">
        <w:rPr>
          <w:b/>
        </w:rPr>
        <w:t>reads</w:t>
      </w:r>
      <w:r w:rsidR="00A41770">
        <w:t xml:space="preserve"> represents the</w:t>
      </w:r>
      <w:r w:rsidRPr="0056728E">
        <w:t xml:space="preserve"> list of sequence reads</w:t>
      </w:r>
      <w:bookmarkStart w:id="36" w:name="_Toc290888409"/>
      <w:r w:rsidR="001235F1">
        <w:t xml:space="preserve"> which are from either a FastA or FastQ file.</w:t>
      </w:r>
    </w:p>
    <w:p w:rsidR="00471583" w:rsidRDefault="00471583" w:rsidP="00947455">
      <w:pPr>
        <w:pStyle w:val="BodyText"/>
        <w:numPr>
          <w:ilvl w:val="0"/>
          <w:numId w:val="13"/>
        </w:numPr>
      </w:pPr>
      <w:r w:rsidRPr="0056728E">
        <w:t>.</w:t>
      </w:r>
    </w:p>
    <w:p w:rsidR="00095B41" w:rsidRPr="0056728E" w:rsidRDefault="00095B41" w:rsidP="0056728E">
      <w:pPr>
        <w:pStyle w:val="BodyText"/>
      </w:pPr>
      <w:r>
        <w:rPr>
          <w:noProof/>
        </w:rPr>
        <w:drawing>
          <wp:inline distT="0" distB="0" distL="0" distR="0" wp14:anchorId="23748983" wp14:editId="48CC26BA">
            <wp:extent cx="6208776" cy="103327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208776" cy="1033272"/>
                    </a:xfrm>
                    <a:prstGeom prst="rect">
                      <a:avLst/>
                    </a:prstGeom>
                  </pic:spPr>
                </pic:pic>
              </a:graphicData>
            </a:graphic>
          </wp:inline>
        </w:drawing>
      </w:r>
    </w:p>
    <w:bookmarkEnd w:id="36"/>
    <w:p w:rsidR="00D00992" w:rsidRDefault="00D00992" w:rsidP="00D00992">
      <w:pPr>
        <w:rPr>
          <w:lang w:val="es-ES"/>
        </w:rPr>
      </w:pPr>
    </w:p>
    <w:p w:rsidR="00D00992" w:rsidRDefault="008751A7" w:rsidP="00D00992">
      <w:pPr>
        <w:pStyle w:val="Heading2"/>
        <w:keepNext w:val="0"/>
        <w:keepLines w:val="0"/>
        <w:numPr>
          <w:ilvl w:val="1"/>
          <w:numId w:val="0"/>
        </w:numPr>
        <w:pBdr>
          <w:bottom w:val="none" w:sz="0" w:space="0" w:color="auto"/>
        </w:pBdr>
        <w:tabs>
          <w:tab w:val="clear" w:pos="360"/>
          <w:tab w:val="clear" w:pos="720"/>
          <w:tab w:val="clear" w:pos="4680"/>
          <w:tab w:val="clear" w:pos="9360"/>
          <w:tab w:val="num" w:pos="576"/>
        </w:tabs>
        <w:spacing w:after="120"/>
        <w:ind w:left="576" w:hanging="576"/>
      </w:pPr>
      <w:bookmarkStart w:id="37" w:name="_Ref283125798"/>
      <w:bookmarkStart w:id="38" w:name="_Toc290888415"/>
      <w:bookmarkStart w:id="39" w:name="_Toc294528529"/>
      <w:r>
        <w:t xml:space="preserve">Step 3 - </w:t>
      </w:r>
      <w:r w:rsidR="00D00992">
        <w:t>Layout Refinement</w:t>
      </w:r>
      <w:bookmarkEnd w:id="37"/>
      <w:bookmarkEnd w:id="38"/>
      <w:bookmarkEnd w:id="39"/>
    </w:p>
    <w:p w:rsidR="009764EB" w:rsidRDefault="00282B33" w:rsidP="007A6146">
      <w:pPr>
        <w:pStyle w:val="BodyText"/>
      </w:pPr>
      <w:r>
        <w:t>Since reads from the target genome only partially match the reference genome, indels</w:t>
      </w:r>
      <w:r w:rsidR="004341BF">
        <w:t xml:space="preserve"> (i</w:t>
      </w:r>
      <w:r w:rsidR="004341BF" w:rsidRPr="00514DCB">
        <w:t>nsertions and deletions</w:t>
      </w:r>
      <w:r w:rsidR="004341BF">
        <w:t>)</w:t>
      </w:r>
      <w:r w:rsidR="00660264">
        <w:t xml:space="preserve"> and</w:t>
      </w:r>
      <w:r>
        <w:t xml:space="preserve"> rearrangements between the two genomes must be addressed.  </w:t>
      </w:r>
      <w:r w:rsidR="00E62F4C">
        <w:t>This step r</w:t>
      </w:r>
      <w:r w:rsidR="009764EB" w:rsidRPr="009764EB">
        <w:t>efines</w:t>
      </w:r>
      <w:r>
        <w:t xml:space="preserve"> the</w:t>
      </w:r>
      <w:r w:rsidR="00F77513">
        <w:t xml:space="preserve"> reference</w:t>
      </w:r>
      <w:r w:rsidR="009764EB" w:rsidRPr="009764EB">
        <w:t xml:space="preserve"> layout between </w:t>
      </w:r>
      <w:r w:rsidR="00F77513">
        <w:t xml:space="preserve">the target genome </w:t>
      </w:r>
      <w:r w:rsidR="009764EB" w:rsidRPr="009764EB">
        <w:t>and reference genome by taking care of indels and rearrangements</w:t>
      </w:r>
      <w:r>
        <w:t xml:space="preserve"> </w:t>
      </w:r>
      <w:r w:rsidRPr="001E6253">
        <w:t xml:space="preserve">based on the alignment information contained in the </w:t>
      </w:r>
      <w:r w:rsidR="0076417D" w:rsidRPr="001E6253">
        <w:lastRenderedPageBreak/>
        <w:t>delta file</w:t>
      </w:r>
      <w:r w:rsidR="009764EB" w:rsidRPr="009764EB">
        <w:t>.</w:t>
      </w:r>
      <w:r w:rsidR="001E6253">
        <w:t xml:space="preserve"> </w:t>
      </w:r>
      <w:r>
        <w:t xml:space="preserve"> </w:t>
      </w:r>
      <w:r w:rsidR="009D052A">
        <w:t>M</w:t>
      </w:r>
      <w:r w:rsidR="001E6253" w:rsidRPr="001E6253">
        <w:t xml:space="preserve">ate-pair information </w:t>
      </w:r>
      <w:r w:rsidR="009D052A">
        <w:t xml:space="preserve">is </w:t>
      </w:r>
      <w:r w:rsidR="009D052A" w:rsidRPr="001E6253">
        <w:t>utilize</w:t>
      </w:r>
      <w:r w:rsidR="009D052A">
        <w:t>d</w:t>
      </w:r>
      <w:r w:rsidR="009D052A" w:rsidRPr="001E6253">
        <w:t xml:space="preserve"> </w:t>
      </w:r>
      <w:r w:rsidR="001E6253" w:rsidRPr="001E6253">
        <w:t>to place repetitive sequences, or random placement to simulate even coverage</w:t>
      </w:r>
      <w:r w:rsidR="009D052A">
        <w:t>.</w:t>
      </w:r>
    </w:p>
    <w:p w:rsidR="004341BF" w:rsidRDefault="004341BF" w:rsidP="007A6146">
      <w:pPr>
        <w:pStyle w:val="BodyText"/>
      </w:pPr>
      <w:r w:rsidRPr="00D76842">
        <w:t>Layout refinement use</w:t>
      </w:r>
      <w:r>
        <w:t>s</w:t>
      </w:r>
      <w:r w:rsidRPr="00D76842">
        <w:t xml:space="preserve"> steps from denovo assembly to merge unaligned reads. The </w:t>
      </w:r>
      <w:r>
        <w:t>previous</w:t>
      </w:r>
      <w:r w:rsidRPr="00D76842">
        <w:t xml:space="preserve"> steps help </w:t>
      </w:r>
      <w:r>
        <w:t xml:space="preserve">to </w:t>
      </w:r>
      <w:r w:rsidRPr="00D76842">
        <w:t xml:space="preserve">determine </w:t>
      </w:r>
      <w:r>
        <w:t xml:space="preserve">which are </w:t>
      </w:r>
      <w:r w:rsidRPr="00D76842">
        <w:t>overlapping reads which can be assemble</w:t>
      </w:r>
      <w:r>
        <w:t>d by</w:t>
      </w:r>
      <w:r w:rsidRPr="00D76842">
        <w:t xml:space="preserve"> using denovo steps to generate the missing piece and</w:t>
      </w:r>
      <w:r>
        <w:t xml:space="preserve"> the</w:t>
      </w:r>
      <w:r w:rsidRPr="00D76842">
        <w:t xml:space="preserve"> later scaffold step </w:t>
      </w:r>
      <w:r w:rsidR="00660264">
        <w:t>used to</w:t>
      </w:r>
      <w:r w:rsidRPr="00D76842">
        <w:t xml:space="preserve"> aid in merging th</w:t>
      </w:r>
      <w:r>
        <w:t>e</w:t>
      </w:r>
      <w:r w:rsidRPr="00D76842">
        <w:t xml:space="preserve"> contig with contigs.  This step </w:t>
      </w:r>
      <w:r w:rsidR="00660264">
        <w:t>is</w:t>
      </w:r>
      <w:r w:rsidRPr="00D76842">
        <w:t xml:space="preserve"> parallelized for each set of evolutionary events like indels</w:t>
      </w:r>
      <w:r>
        <w:t xml:space="preserve"> and </w:t>
      </w:r>
      <w:r w:rsidRPr="00D76842">
        <w:t>rearrarangements</w:t>
      </w:r>
      <w:r w:rsidR="00665CCC">
        <w:t xml:space="preserve">.  </w:t>
      </w:r>
      <w:r>
        <w:t>Part of the difficulty arises because reads from the target genome only partially match the reference, or adjacent sections of the reads may match non-adjacent portions of the reference genome. Both of these events result in the b</w:t>
      </w:r>
      <w:r w:rsidRPr="00D76842">
        <w:t xml:space="preserve">reaking of </w:t>
      </w:r>
      <w:r>
        <w:t xml:space="preserve">the </w:t>
      </w:r>
      <w:r w:rsidRPr="00D76842">
        <w:t xml:space="preserve">alignment algorithm to align reads to </w:t>
      </w:r>
      <w:r>
        <w:t xml:space="preserve">a </w:t>
      </w:r>
      <w:r w:rsidRPr="00D76842">
        <w:t>reference genome</w:t>
      </w:r>
      <w:r>
        <w:t>.</w:t>
      </w:r>
    </w:p>
    <w:p w:rsidR="00EB7731" w:rsidRDefault="00EB7731" w:rsidP="007A6146">
      <w:pPr>
        <w:pStyle w:val="BodyText"/>
      </w:pPr>
      <w:r>
        <w:t xml:space="preserve">Step 3 contains the </w:t>
      </w:r>
      <w:r w:rsidRPr="00EB7731">
        <w:rPr>
          <w:b/>
        </w:rPr>
        <w:t>LayoutRefinment</w:t>
      </w:r>
      <w:r>
        <w:t xml:space="preserve"> method:</w:t>
      </w:r>
    </w:p>
    <w:p w:rsidR="005B4DDF" w:rsidRDefault="005B4DDF" w:rsidP="00603EF3">
      <w:pPr>
        <w:autoSpaceDE w:val="0"/>
        <w:autoSpaceDN w:val="0"/>
        <w:adjustRightInd w:val="0"/>
        <w:rPr>
          <w:rFonts w:ascii="Trebuchet MS" w:hAnsi="Trebuchet MS" w:cs="Trebuchet MS"/>
          <w:sz w:val="20"/>
          <w:szCs w:val="20"/>
        </w:rPr>
      </w:pPr>
      <w:r>
        <w:rPr>
          <w:rFonts w:ascii="Trebuchet MS" w:hAnsi="Trebuchet MS" w:cs="Trebuchet MS"/>
          <w:sz w:val="20"/>
          <w:szCs w:val="20"/>
        </w:rPr>
        <w:t>Signature:</w:t>
      </w:r>
    </w:p>
    <w:p w:rsidR="005B4DDF" w:rsidRDefault="005B4DDF" w:rsidP="00603EF3">
      <w:pPr>
        <w:pStyle w:val="PlainText"/>
        <w:rPr>
          <w:rFonts w:ascii="Consolas" w:hAnsi="Consolas" w:cs="Consolas"/>
          <w:sz w:val="19"/>
          <w:szCs w:val="19"/>
        </w:rPr>
      </w:pPr>
    </w:p>
    <w:p w:rsidR="005B4DDF" w:rsidRDefault="005B4DDF" w:rsidP="00603EF3">
      <w:pPr>
        <w:pStyle w:val="PlainText"/>
      </w:pPr>
      <w:r>
        <w:rPr>
          <w:rFonts w:ascii="Consolas" w:hAnsi="Consolas" w:cs="Consolas"/>
          <w:sz w:val="19"/>
          <w:szCs w:val="19"/>
        </w:rPr>
        <w:t>LayoutRefinment(</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DeltaAlignment</w:t>
      </w:r>
      <w:r>
        <w:rPr>
          <w:rFonts w:ascii="Consolas" w:hAnsi="Consolas" w:cs="Consolas"/>
          <w:sz w:val="19"/>
          <w:szCs w:val="19"/>
        </w:rPr>
        <w:t>&gt; orderedRepeatResolvedDeltas)</w:t>
      </w:r>
      <w:r w:rsidRPr="00280373">
        <w:t xml:space="preserve"> </w:t>
      </w:r>
    </w:p>
    <w:p w:rsidR="005B4DDF" w:rsidRDefault="005B4DDF" w:rsidP="00603EF3">
      <w:pPr>
        <w:pStyle w:val="PlainText"/>
      </w:pPr>
    </w:p>
    <w:p w:rsidR="00867564" w:rsidRDefault="00EB7731" w:rsidP="00EB7731">
      <w:pPr>
        <w:autoSpaceDE w:val="0"/>
        <w:autoSpaceDN w:val="0"/>
        <w:adjustRightInd w:val="0"/>
      </w:pPr>
      <w:r>
        <w:rPr>
          <w:rFonts w:ascii="Trebuchet MS" w:hAnsi="Trebuchet MS" w:cs="Trebuchet MS"/>
          <w:sz w:val="20"/>
          <w:szCs w:val="20"/>
        </w:rPr>
        <w:br/>
        <w:t>Which calls</w:t>
      </w:r>
      <w:r w:rsidR="00867564">
        <w:t xml:space="preserve"> the </w:t>
      </w:r>
      <w:r w:rsidR="00867564" w:rsidRPr="00867564">
        <w:rPr>
          <w:b/>
        </w:rPr>
        <w:t>LayoutRefiner.RefineLayout</w:t>
      </w:r>
      <w:r w:rsidR="0076417D">
        <w:rPr>
          <w:b/>
        </w:rPr>
        <w:t>()</w:t>
      </w:r>
      <w:r w:rsidR="00867564" w:rsidRPr="00867564">
        <w:rPr>
          <w:b/>
        </w:rPr>
        <w:t xml:space="preserve"> </w:t>
      </w:r>
      <w:r w:rsidR="00867564">
        <w:t>method.</w:t>
      </w:r>
    </w:p>
    <w:p w:rsidR="00867564" w:rsidRDefault="00867564" w:rsidP="00867564">
      <w:pPr>
        <w:pStyle w:val="PlainText"/>
      </w:pPr>
    </w:p>
    <w:p w:rsidR="00867564" w:rsidRDefault="00867564" w:rsidP="00867564">
      <w:pPr>
        <w:pStyle w:val="PlainText"/>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LayoutRefinment(</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DeltaAlignment</w:t>
      </w:r>
      <w:r>
        <w:rPr>
          <w:rFonts w:ascii="Consolas" w:hAnsi="Consolas" w:cs="Consolas"/>
          <w:sz w:val="19"/>
          <w:szCs w:val="19"/>
        </w:rPr>
        <w:t>&gt; orderedRepeatResolvedDeltas)</w:t>
      </w:r>
      <w:r w:rsidRPr="00867564">
        <w:t xml:space="preserve"> </w:t>
      </w:r>
    </w:p>
    <w:p w:rsidR="00867564" w:rsidRDefault="00867564" w:rsidP="00867564">
      <w:pPr>
        <w:pStyle w:val="PlainText"/>
      </w:pPr>
      <w:r>
        <w:rPr>
          <w:rFonts w:ascii="Consolas" w:hAnsi="Consolas" w:cs="Consolas"/>
          <w:sz w:val="19"/>
          <w:szCs w:val="19"/>
        </w:rPr>
        <w:t xml:space="preserve">        {</w:t>
      </w:r>
    </w:p>
    <w:p w:rsidR="00867564" w:rsidRDefault="00867564" w:rsidP="00867564">
      <w:pPr>
        <w:pStyle w:val="PlainText"/>
      </w:pPr>
      <w:r>
        <w:rPr>
          <w:rFonts w:ascii="Consolas" w:hAnsi="Consolas" w:cs="Consolas"/>
          <w:sz w:val="19"/>
          <w:szCs w:val="19"/>
        </w:rPr>
        <w:t xml:space="preserve">            </w:t>
      </w:r>
      <w:r>
        <w:rPr>
          <w:rFonts w:ascii="Consolas" w:hAnsi="Consolas" w:cs="Consolas"/>
          <w:color w:val="2B91AF"/>
          <w:sz w:val="19"/>
          <w:szCs w:val="19"/>
        </w:rPr>
        <w:t>LayoutRefiner</w:t>
      </w:r>
      <w:r>
        <w:rPr>
          <w:rFonts w:ascii="Consolas" w:hAnsi="Consolas" w:cs="Consolas"/>
          <w:sz w:val="19"/>
          <w:szCs w:val="19"/>
        </w:rPr>
        <w:t>.RefineLayout(orderedRepeatResolvedDeltas);</w:t>
      </w:r>
      <w:r w:rsidRPr="00867564">
        <w:t xml:space="preserve"> </w:t>
      </w:r>
    </w:p>
    <w:p w:rsidR="00867564" w:rsidRDefault="00867564" w:rsidP="00867564">
      <w:pPr>
        <w:pStyle w:val="PlainText"/>
        <w:rPr>
          <w:rFonts w:ascii="Consolas" w:hAnsi="Consolas" w:cs="Consolas"/>
          <w:sz w:val="19"/>
          <w:szCs w:val="19"/>
        </w:rPr>
      </w:pPr>
      <w:r>
        <w:rPr>
          <w:rFonts w:ascii="Consolas" w:hAnsi="Consolas" w:cs="Consolas"/>
          <w:sz w:val="19"/>
          <w:szCs w:val="19"/>
        </w:rPr>
        <w:t xml:space="preserve">        }</w:t>
      </w:r>
    </w:p>
    <w:p w:rsidR="00867564" w:rsidRDefault="00867564" w:rsidP="00867564">
      <w:pPr>
        <w:pStyle w:val="PlainText"/>
      </w:pPr>
    </w:p>
    <w:p w:rsidR="00B91AF8" w:rsidRDefault="00660264" w:rsidP="00EB7731">
      <w:pPr>
        <w:pStyle w:val="Heading3"/>
        <w:rPr>
          <w:lang w:val="es-ES"/>
        </w:rPr>
      </w:pPr>
      <w:r>
        <w:br/>
      </w:r>
      <w:bookmarkStart w:id="40" w:name="_Toc290888416"/>
      <w:r w:rsidR="00B91AF8">
        <w:rPr>
          <w:lang w:val="es-ES"/>
        </w:rPr>
        <w:t>Class Diagram</w:t>
      </w:r>
      <w:bookmarkEnd w:id="40"/>
      <w:r w:rsidR="00987FD0">
        <w:rPr>
          <w:lang w:val="es-ES"/>
        </w:rPr>
        <w:t xml:space="preserve"> </w:t>
      </w:r>
      <w:r w:rsidR="00987FD0" w:rsidRPr="009D6D35">
        <w:rPr>
          <w:lang w:val="es-ES"/>
        </w:rPr>
        <w:t>LayoutRefiner</w:t>
      </w:r>
    </w:p>
    <w:p w:rsidR="00EB7731" w:rsidRDefault="00EB7731" w:rsidP="00EB7731">
      <w:pPr>
        <w:autoSpaceDE w:val="0"/>
        <w:autoSpaceDN w:val="0"/>
        <w:adjustRightInd w:val="0"/>
        <w:rPr>
          <w:rFonts w:ascii="Trebuchet MS" w:hAnsi="Trebuchet MS" w:cs="Trebuchet MS"/>
          <w:sz w:val="20"/>
          <w:szCs w:val="20"/>
        </w:rPr>
      </w:pPr>
    </w:p>
    <w:p w:rsidR="00B91AF8" w:rsidRPr="009D6D35" w:rsidRDefault="00B91AF8" w:rsidP="00B91AF8">
      <w:pPr>
        <w:pStyle w:val="BodyText"/>
        <w:rPr>
          <w:lang w:val="es-ES"/>
        </w:rPr>
      </w:pPr>
      <w:r w:rsidRPr="00855607">
        <w:rPr>
          <w:noProof/>
        </w:rPr>
        <w:drawing>
          <wp:inline distT="0" distB="0" distL="0" distR="0" wp14:anchorId="5AF699FD" wp14:editId="417E78BE">
            <wp:extent cx="2923810" cy="171428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23810" cy="1714286"/>
                    </a:xfrm>
                    <a:prstGeom prst="rect">
                      <a:avLst/>
                    </a:prstGeom>
                  </pic:spPr>
                </pic:pic>
              </a:graphicData>
            </a:graphic>
          </wp:inline>
        </w:drawing>
      </w:r>
    </w:p>
    <w:p w:rsidR="00EB7731" w:rsidRDefault="00EB7731" w:rsidP="00EB7731">
      <w:pPr>
        <w:autoSpaceDE w:val="0"/>
        <w:autoSpaceDN w:val="0"/>
        <w:adjustRightInd w:val="0"/>
        <w:rPr>
          <w:rFonts w:ascii="Trebuchet MS" w:hAnsi="Trebuchet MS" w:cs="Trebuchet MS"/>
          <w:sz w:val="20"/>
          <w:szCs w:val="20"/>
        </w:rPr>
      </w:pPr>
      <w:r w:rsidRPr="00EB7731">
        <w:rPr>
          <w:rFonts w:ascii="Trebuchet MS" w:hAnsi="Trebuchet MS" w:cs="Trebuchet MS"/>
          <w:b/>
          <w:sz w:val="20"/>
          <w:szCs w:val="20"/>
        </w:rPr>
        <w:t>RefineLayout</w:t>
      </w:r>
      <w:r>
        <w:rPr>
          <w:rFonts w:ascii="Trebuchet MS" w:hAnsi="Trebuchet MS" w:cs="Trebuchet MS"/>
          <w:sz w:val="20"/>
          <w:szCs w:val="20"/>
        </w:rPr>
        <w:t xml:space="preserve"> Signature:</w:t>
      </w:r>
    </w:p>
    <w:p w:rsidR="00EB7731" w:rsidRDefault="00EB7731" w:rsidP="00EB7731">
      <w:pPr>
        <w:pStyle w:val="PlainText"/>
        <w:rPr>
          <w:lang w:val="es-ES"/>
        </w:rPr>
      </w:pPr>
    </w:p>
    <w:p w:rsidR="00EB7731" w:rsidRDefault="00EB7731" w:rsidP="00EB7731">
      <w:pPr>
        <w:pStyle w:val="PlainText"/>
        <w:rPr>
          <w:lang w:val="es-ES"/>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RefineLayout(</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DeltaAlignment</w:t>
      </w:r>
      <w:r>
        <w:rPr>
          <w:rFonts w:ascii="Consolas" w:hAnsi="Consolas" w:cs="Consolas"/>
          <w:sz w:val="19"/>
          <w:szCs w:val="19"/>
        </w:rPr>
        <w:t>&gt; orderedDeltas)</w:t>
      </w:r>
      <w:r w:rsidRPr="00EB7731">
        <w:rPr>
          <w:lang w:val="es-ES"/>
        </w:rPr>
        <w:t xml:space="preserve"> </w:t>
      </w:r>
    </w:p>
    <w:p w:rsidR="00EB7731" w:rsidRDefault="00EB7731" w:rsidP="00EB7731">
      <w:pPr>
        <w:pStyle w:val="PlainText"/>
        <w:rPr>
          <w:lang w:val="es-ES"/>
        </w:rPr>
      </w:pPr>
    </w:p>
    <w:p w:rsidR="00EB7731" w:rsidRPr="00B91AF8" w:rsidRDefault="00EB7731" w:rsidP="00EB7731">
      <w:pPr>
        <w:autoSpaceDE w:val="0"/>
        <w:autoSpaceDN w:val="0"/>
        <w:adjustRightInd w:val="0"/>
        <w:rPr>
          <w:lang w:val="es-ES"/>
        </w:rPr>
      </w:pPr>
    </w:p>
    <w:p w:rsidR="00D00992" w:rsidRDefault="008E62C7" w:rsidP="007A6146">
      <w:pPr>
        <w:pStyle w:val="BodyText"/>
      </w:pPr>
      <w:r>
        <w:t xml:space="preserve">The following indels </w:t>
      </w:r>
      <w:r w:rsidR="00660264">
        <w:t xml:space="preserve">and rearrangements </w:t>
      </w:r>
      <w:r>
        <w:t>are addressed</w:t>
      </w:r>
      <w:r w:rsidR="00884CE9">
        <w:t xml:space="preserve"> in the LayoutRefinement process:</w:t>
      </w:r>
    </w:p>
    <w:p w:rsidR="008E62C7" w:rsidRDefault="0019269F" w:rsidP="008E62C7">
      <w:pPr>
        <w:pStyle w:val="BodyText"/>
        <w:numPr>
          <w:ilvl w:val="0"/>
          <w:numId w:val="20"/>
        </w:numPr>
      </w:pPr>
      <w:hyperlink w:anchor="_Insertions_in_the" w:history="1">
        <w:r w:rsidR="008E62C7" w:rsidRPr="008E62C7">
          <w:rPr>
            <w:rStyle w:val="Hyperlink"/>
          </w:rPr>
          <w:t>Insertions in the target</w:t>
        </w:r>
      </w:hyperlink>
    </w:p>
    <w:p w:rsidR="008E62C7" w:rsidRDefault="0019269F" w:rsidP="008E62C7">
      <w:pPr>
        <w:pStyle w:val="BodyText"/>
        <w:numPr>
          <w:ilvl w:val="0"/>
          <w:numId w:val="20"/>
        </w:numPr>
      </w:pPr>
      <w:hyperlink w:anchor="_Insertions_in_the_1" w:history="1">
        <w:r w:rsidR="008E62C7" w:rsidRPr="008E62C7">
          <w:rPr>
            <w:rStyle w:val="Hyperlink"/>
          </w:rPr>
          <w:t>Insertions in the reference (deletions from the target)</w:t>
        </w:r>
      </w:hyperlink>
    </w:p>
    <w:p w:rsidR="008E62C7" w:rsidRDefault="0019269F" w:rsidP="008E62C7">
      <w:pPr>
        <w:pStyle w:val="BodyText"/>
        <w:numPr>
          <w:ilvl w:val="0"/>
          <w:numId w:val="20"/>
        </w:numPr>
      </w:pPr>
      <w:hyperlink w:anchor="_Rearrangements" w:history="1">
        <w:r w:rsidR="008E62C7" w:rsidRPr="008E62C7">
          <w:rPr>
            <w:rStyle w:val="Hyperlink"/>
          </w:rPr>
          <w:t>Rearrangements</w:t>
        </w:r>
      </w:hyperlink>
    </w:p>
    <w:p w:rsidR="008E62C7" w:rsidRDefault="0019269F" w:rsidP="008E62C7">
      <w:pPr>
        <w:pStyle w:val="BodyText"/>
        <w:numPr>
          <w:ilvl w:val="0"/>
          <w:numId w:val="20"/>
        </w:numPr>
      </w:pPr>
      <w:hyperlink w:anchor="_Divergent_DNA" w:history="1">
        <w:r w:rsidR="008E62C7" w:rsidRPr="008E62C7">
          <w:rPr>
            <w:rStyle w:val="Hyperlink"/>
          </w:rPr>
          <w:t>Divergent DNA</w:t>
        </w:r>
      </w:hyperlink>
    </w:p>
    <w:p w:rsidR="008E62C7" w:rsidRDefault="0019269F" w:rsidP="008E62C7">
      <w:pPr>
        <w:pStyle w:val="BodyText"/>
        <w:numPr>
          <w:ilvl w:val="0"/>
          <w:numId w:val="20"/>
        </w:numPr>
      </w:pPr>
      <w:hyperlink w:anchor="_Errors_vs._polymorphisms" w:history="1">
        <w:r w:rsidR="008E62C7" w:rsidRPr="008E62C7">
          <w:rPr>
            <w:rStyle w:val="Hyperlink"/>
          </w:rPr>
          <w:t>Errors vs. polymorphisms</w:t>
        </w:r>
      </w:hyperlink>
    </w:p>
    <w:p w:rsidR="008E62C7" w:rsidRDefault="008E62C7" w:rsidP="007A6146">
      <w:pPr>
        <w:pStyle w:val="BodyText"/>
      </w:pPr>
    </w:p>
    <w:p w:rsidR="00D00992" w:rsidRDefault="00D00992" w:rsidP="007A5A98">
      <w:pPr>
        <w:pStyle w:val="Heading3"/>
      </w:pPr>
      <w:bookmarkStart w:id="41" w:name="_Insertions_in_the"/>
      <w:bookmarkEnd w:id="41"/>
      <w:r w:rsidRPr="00FB2760">
        <w:t>Insertions in the target</w:t>
      </w:r>
    </w:p>
    <w:p w:rsidR="00DF264D" w:rsidRDefault="00DF264D" w:rsidP="007A6146">
      <w:pPr>
        <w:pStyle w:val="BodyText"/>
      </w:pPr>
      <w:r>
        <w:t xml:space="preserve">One type of insertion is when portions of the reads do not match the reference </w:t>
      </w:r>
      <w:r w:rsidR="0076417D">
        <w:t>genome</w:t>
      </w:r>
      <w:r>
        <w:t>.  The result is depicted in the following figure.  In such cases, th</w:t>
      </w:r>
      <w:r w:rsidRPr="00AE426C">
        <w:t xml:space="preserve">e MUMmer </w:t>
      </w:r>
      <w:r>
        <w:t xml:space="preserve">alignment does not provide any information about the relationship between reads A, B and C, but since we know their respective positions in the layout their relationship can be inferred and the problem solved by using a typical </w:t>
      </w:r>
      <w:r>
        <w:rPr>
          <w:i/>
        </w:rPr>
        <w:t>de novo</w:t>
      </w:r>
      <w:r>
        <w:t xml:space="preserve"> assembly method.</w:t>
      </w:r>
    </w:p>
    <w:p w:rsidR="00D00992" w:rsidRDefault="00D00992" w:rsidP="00D00992">
      <w:pPr>
        <w:pStyle w:val="ListParagraph"/>
        <w:spacing w:after="0" w:line="240" w:lineRule="auto"/>
        <w:ind w:left="0"/>
        <w:contextualSpacing w:val="0"/>
        <w:jc w:val="center"/>
      </w:pPr>
      <w:r>
        <w:rPr>
          <w:noProof/>
        </w:rPr>
        <w:drawing>
          <wp:inline distT="0" distB="0" distL="0" distR="0" wp14:anchorId="2BEAF834" wp14:editId="70409AEF">
            <wp:extent cx="3127248" cy="1764792"/>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png"/>
                    <pic:cNvPicPr/>
                  </pic:nvPicPr>
                  <pic:blipFill>
                    <a:blip r:embed="rId27">
                      <a:extLst>
                        <a:ext uri="{28A0092B-C50C-407E-A947-70E740481C1C}">
                          <a14:useLocalDpi xmlns:a14="http://schemas.microsoft.com/office/drawing/2010/main" val="0"/>
                        </a:ext>
                      </a:extLst>
                    </a:blip>
                    <a:stretch>
                      <a:fillRect/>
                    </a:stretch>
                  </pic:blipFill>
                  <pic:spPr>
                    <a:xfrm>
                      <a:off x="0" y="0"/>
                      <a:ext cx="3127248" cy="1764792"/>
                    </a:xfrm>
                    <a:prstGeom prst="rect">
                      <a:avLst/>
                    </a:prstGeom>
                  </pic:spPr>
                </pic:pic>
              </a:graphicData>
            </a:graphic>
          </wp:inline>
        </w:drawing>
      </w:r>
    </w:p>
    <w:p w:rsidR="00D00992" w:rsidRPr="003926C5" w:rsidRDefault="00D00992" w:rsidP="003926C5">
      <w:pPr>
        <w:pStyle w:val="FigCap"/>
        <w:rPr>
          <w:bCs w:val="0"/>
        </w:rPr>
      </w:pPr>
      <w:r w:rsidRPr="003926C5">
        <w:t>Insertion in the target genome. The bottom shows the true layout of reads A, B and C, and slanted lines indicate non-matching portions of the read</w:t>
      </w:r>
    </w:p>
    <w:p w:rsidR="00D00992" w:rsidRDefault="00D00992" w:rsidP="007A6146">
      <w:pPr>
        <w:pStyle w:val="BodyText"/>
      </w:pPr>
      <w:r>
        <w:t>If the insertion is small enough as to be comprised in a single read, the middle of this read will not match th</w:t>
      </w:r>
      <w:r w:rsidR="00DF264D">
        <w:t>e reference but both ends will, as shown in the following figure</w:t>
      </w:r>
      <w:r w:rsidRPr="00AE426C">
        <w:t>. An alignment that breaks and continues at the same position in the reference, but at distant points in the read</w:t>
      </w:r>
      <w:r>
        <w:t>, is evidence of this kind of occurrence.</w:t>
      </w:r>
    </w:p>
    <w:p w:rsidR="00D00992" w:rsidRDefault="00D00992" w:rsidP="00D00992">
      <w:pPr>
        <w:pStyle w:val="ListParagraph"/>
        <w:spacing w:after="0" w:line="240" w:lineRule="auto"/>
        <w:ind w:left="0"/>
        <w:contextualSpacing w:val="0"/>
        <w:jc w:val="center"/>
      </w:pPr>
      <w:r>
        <w:rPr>
          <w:noProof/>
        </w:rPr>
        <w:drawing>
          <wp:inline distT="0" distB="0" distL="0" distR="0" wp14:anchorId="7984BDEE" wp14:editId="74773E15">
            <wp:extent cx="3127248" cy="1764792"/>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_insertion.png"/>
                    <pic:cNvPicPr/>
                  </pic:nvPicPr>
                  <pic:blipFill>
                    <a:blip r:embed="rId28">
                      <a:extLst>
                        <a:ext uri="{28A0092B-C50C-407E-A947-70E740481C1C}">
                          <a14:useLocalDpi xmlns:a14="http://schemas.microsoft.com/office/drawing/2010/main" val="0"/>
                        </a:ext>
                      </a:extLst>
                    </a:blip>
                    <a:stretch>
                      <a:fillRect/>
                    </a:stretch>
                  </pic:blipFill>
                  <pic:spPr>
                    <a:xfrm>
                      <a:off x="0" y="0"/>
                      <a:ext cx="3127248" cy="1764792"/>
                    </a:xfrm>
                    <a:prstGeom prst="rect">
                      <a:avLst/>
                    </a:prstGeom>
                  </pic:spPr>
                </pic:pic>
              </a:graphicData>
            </a:graphic>
          </wp:inline>
        </w:drawing>
      </w:r>
    </w:p>
    <w:p w:rsidR="00D00992" w:rsidRPr="003926C5" w:rsidRDefault="00D00992" w:rsidP="003926C5">
      <w:pPr>
        <w:pStyle w:val="FigCap"/>
        <w:rPr>
          <w:bCs w:val="0"/>
        </w:rPr>
      </w:pPr>
      <w:r w:rsidRPr="003926C5">
        <w:t>Short insertion in the target genome. Bubbles are portions that did not aligned to the reference</w:t>
      </w:r>
    </w:p>
    <w:p w:rsidR="00D00992" w:rsidRPr="00E46417" w:rsidRDefault="00D00992" w:rsidP="00DF264D">
      <w:pPr>
        <w:pStyle w:val="Heading3"/>
      </w:pPr>
      <w:bookmarkStart w:id="42" w:name="_Insertions_in_the_1"/>
      <w:bookmarkEnd w:id="42"/>
      <w:r w:rsidRPr="00E46417">
        <w:t>Insertions in the reference (deletions from the target)</w:t>
      </w:r>
    </w:p>
    <w:p w:rsidR="00D00992" w:rsidRDefault="00D00992" w:rsidP="007A6146">
      <w:pPr>
        <w:pStyle w:val="BodyText"/>
      </w:pPr>
      <w:r w:rsidRPr="00AE426C">
        <w:t>In the case of an insertion in the reference, the reads that span the insertion point match two disjoint regions of the reference</w:t>
      </w:r>
      <w:r w:rsidR="007F31E7">
        <w:t>, as shown in the following figure</w:t>
      </w:r>
      <w:r w:rsidRPr="00AE426C">
        <w:t>.</w:t>
      </w:r>
      <w:r w:rsidR="00C53955">
        <w:t xml:space="preserve"> </w:t>
      </w:r>
      <w:r w:rsidRPr="00AE426C">
        <w:t xml:space="preserve"> </w:t>
      </w:r>
      <w:r w:rsidR="00A85A1C">
        <w:t>T</w:t>
      </w:r>
      <w:r w:rsidRPr="00AE426C">
        <w:t xml:space="preserve">he relative placement of the reads spanning the insertion point, </w:t>
      </w:r>
      <w:r w:rsidR="009D278A">
        <w:t>and</w:t>
      </w:r>
      <w:r w:rsidRPr="00AE426C">
        <w:t xml:space="preserve"> those in the surrounding areas, can be easily determined.</w:t>
      </w:r>
    </w:p>
    <w:p w:rsidR="00D00992" w:rsidRPr="00AE426C" w:rsidRDefault="00D00992" w:rsidP="00D00992">
      <w:pPr>
        <w:pStyle w:val="ListParagraph"/>
        <w:spacing w:after="0" w:line="240" w:lineRule="auto"/>
        <w:ind w:left="0"/>
        <w:contextualSpacing w:val="0"/>
        <w:jc w:val="center"/>
      </w:pPr>
      <w:r w:rsidRPr="00AE426C">
        <w:rPr>
          <w:noProof/>
        </w:rPr>
        <w:lastRenderedPageBreak/>
        <w:drawing>
          <wp:inline distT="0" distB="0" distL="0" distR="0" wp14:anchorId="1D9597C1" wp14:editId="0EEB7ECA">
            <wp:extent cx="3099816" cy="1243584"/>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ion.png"/>
                    <pic:cNvPicPr/>
                  </pic:nvPicPr>
                  <pic:blipFill>
                    <a:blip r:embed="rId29">
                      <a:extLst>
                        <a:ext uri="{28A0092B-C50C-407E-A947-70E740481C1C}">
                          <a14:useLocalDpi xmlns:a14="http://schemas.microsoft.com/office/drawing/2010/main" val="0"/>
                        </a:ext>
                      </a:extLst>
                    </a:blip>
                    <a:stretch>
                      <a:fillRect/>
                    </a:stretch>
                  </pic:blipFill>
                  <pic:spPr>
                    <a:xfrm>
                      <a:off x="0" y="0"/>
                      <a:ext cx="3099816" cy="1243584"/>
                    </a:xfrm>
                    <a:prstGeom prst="rect">
                      <a:avLst/>
                    </a:prstGeom>
                  </pic:spPr>
                </pic:pic>
              </a:graphicData>
            </a:graphic>
          </wp:inline>
        </w:drawing>
      </w:r>
    </w:p>
    <w:p w:rsidR="00D00992" w:rsidRPr="003926C5" w:rsidRDefault="00D00992" w:rsidP="003926C5">
      <w:pPr>
        <w:pStyle w:val="FigCap"/>
        <w:rPr>
          <w:bCs w:val="0"/>
        </w:rPr>
      </w:pPr>
      <w:r w:rsidRPr="003926C5">
        <w:t>Deletion from the target. Dashed lines indicate the ‘stretch’ of the reads needed to align to the reference</w:t>
      </w:r>
    </w:p>
    <w:p w:rsidR="00D00992" w:rsidRPr="00E46417" w:rsidRDefault="00D00992" w:rsidP="007A5A98">
      <w:pPr>
        <w:pStyle w:val="Heading3"/>
      </w:pPr>
      <w:bookmarkStart w:id="43" w:name="_Rearrangements"/>
      <w:bookmarkEnd w:id="43"/>
      <w:r w:rsidRPr="00E46417">
        <w:t>Rearrangements</w:t>
      </w:r>
    </w:p>
    <w:p w:rsidR="00D00992" w:rsidRDefault="00D00992" w:rsidP="007A6146">
      <w:pPr>
        <w:pStyle w:val="BodyText"/>
        <w:rPr>
          <w:rFonts w:cstheme="minorHAnsi"/>
        </w:rPr>
      </w:pPr>
      <w:r w:rsidRPr="00AE426C">
        <w:t xml:space="preserve">Translocations (reciprocal or not) and inversions are </w:t>
      </w:r>
      <w:r w:rsidR="001B719B">
        <w:t>challenging</w:t>
      </w:r>
      <w:r w:rsidRPr="00AE426C">
        <w:t xml:space="preserve"> situations for comparative assembly. </w:t>
      </w:r>
      <w:r w:rsidR="001B719B">
        <w:t xml:space="preserve"> T</w:t>
      </w:r>
      <w:r w:rsidRPr="00AE426C">
        <w:t xml:space="preserve">he algorithm takes a conservative approach by restricting itself to resolving areas that have the </w:t>
      </w:r>
      <w:r w:rsidRPr="00AE426C">
        <w:rPr>
          <w:i/>
        </w:rPr>
        <w:t>signature</w:t>
      </w:r>
      <w:r w:rsidRPr="00AE426C">
        <w:t xml:space="preserve"> of an insertion in the reference, as discussed</w:t>
      </w:r>
      <w:r>
        <w:t xml:space="preserve"> in the preceding item. </w:t>
      </w:r>
      <w:r w:rsidR="001B719B">
        <w:t>The following figure</w:t>
      </w:r>
      <w:r w:rsidRPr="00AE426C">
        <w:t xml:space="preserve"> shows this type of situation, where sections </w:t>
      </w:r>
      <w:r w:rsidRPr="00AE426C">
        <w:rPr>
          <w:rFonts w:ascii="Californian FB" w:hAnsi="Californian FB"/>
        </w:rPr>
        <w:t>II</w:t>
      </w:r>
      <w:r w:rsidRPr="00AE426C">
        <w:t xml:space="preserve"> and </w:t>
      </w:r>
      <w:r w:rsidRPr="00AE426C">
        <w:rPr>
          <w:rFonts w:ascii="Californian FB" w:hAnsi="Californian FB"/>
        </w:rPr>
        <w:t>III</w:t>
      </w:r>
      <w:r w:rsidRPr="00AE426C">
        <w:t xml:space="preserve"> in the target appear in a different order than in the reference. Read A identifies section </w:t>
      </w:r>
      <w:r w:rsidRPr="00AE426C">
        <w:rPr>
          <w:rFonts w:ascii="Californian FB" w:hAnsi="Californian FB"/>
        </w:rPr>
        <w:t>III</w:t>
      </w:r>
      <w:r w:rsidRPr="00AE426C">
        <w:t xml:space="preserve"> as an insertion in the reference between sections </w:t>
      </w:r>
      <w:r w:rsidRPr="00AE426C">
        <w:rPr>
          <w:rFonts w:ascii="Californian FB" w:hAnsi="Californian FB"/>
        </w:rPr>
        <w:t>I</w:t>
      </w:r>
      <w:r w:rsidRPr="00AE426C">
        <w:rPr>
          <w:rFonts w:cstheme="minorHAnsi"/>
        </w:rPr>
        <w:t xml:space="preserve"> and </w:t>
      </w:r>
      <w:r w:rsidRPr="00AE426C">
        <w:rPr>
          <w:rFonts w:ascii="Californian FB" w:hAnsi="Californian FB"/>
        </w:rPr>
        <w:t>II</w:t>
      </w:r>
      <w:r w:rsidRPr="00AE426C">
        <w:rPr>
          <w:rFonts w:cstheme="minorHAnsi"/>
        </w:rPr>
        <w:t xml:space="preserve">; likewise, read C identifies section </w:t>
      </w:r>
      <w:r w:rsidRPr="00AE426C">
        <w:rPr>
          <w:rFonts w:ascii="Californian FB" w:hAnsi="Californian FB"/>
        </w:rPr>
        <w:t>II</w:t>
      </w:r>
      <w:r w:rsidRPr="00AE426C">
        <w:rPr>
          <w:rFonts w:cstheme="minorHAnsi"/>
        </w:rPr>
        <w:t xml:space="preserve"> as an insertion between sections </w:t>
      </w:r>
      <w:r w:rsidRPr="00AE426C">
        <w:rPr>
          <w:rFonts w:ascii="Californian FB" w:hAnsi="Californian FB"/>
        </w:rPr>
        <w:t>III</w:t>
      </w:r>
      <w:r w:rsidRPr="00AE426C">
        <w:t xml:space="preserve"> </w:t>
      </w:r>
      <w:r w:rsidRPr="00AE426C">
        <w:rPr>
          <w:rFonts w:cstheme="minorHAnsi"/>
        </w:rPr>
        <w:t xml:space="preserve">and </w:t>
      </w:r>
      <w:r w:rsidRPr="00AE426C">
        <w:rPr>
          <w:rFonts w:ascii="Californian FB" w:hAnsi="Californian FB"/>
        </w:rPr>
        <w:t>IV</w:t>
      </w:r>
      <w:r w:rsidRPr="00AE426C">
        <w:rPr>
          <w:rFonts w:cstheme="minorHAnsi"/>
        </w:rPr>
        <w:t>; read B does not have the signature of an insertion into the reference, so the algorithm results in two contigs (</w:t>
      </w:r>
      <w:r w:rsidRPr="00AE426C">
        <w:rPr>
          <w:rFonts w:ascii="Californian FB" w:hAnsi="Californian FB"/>
        </w:rPr>
        <w:t>I + II</w:t>
      </w:r>
      <w:r w:rsidRPr="00AE426C">
        <w:rPr>
          <w:rFonts w:cstheme="minorHAnsi"/>
        </w:rPr>
        <w:t xml:space="preserve"> and </w:t>
      </w:r>
      <w:r w:rsidRPr="00AE426C">
        <w:rPr>
          <w:rFonts w:ascii="Californian FB" w:hAnsi="Californian FB"/>
        </w:rPr>
        <w:t>III + IV</w:t>
      </w:r>
      <w:r w:rsidRPr="00AE426C">
        <w:rPr>
          <w:rFonts w:cstheme="minorHAnsi"/>
        </w:rPr>
        <w:t>), which will be joined together during the scaffolding stage.</w:t>
      </w:r>
    </w:p>
    <w:p w:rsidR="00D00992" w:rsidRPr="00AE426C" w:rsidRDefault="00D00992" w:rsidP="007A6146">
      <w:pPr>
        <w:pStyle w:val="BodyText"/>
      </w:pPr>
    </w:p>
    <w:p w:rsidR="00D00992" w:rsidRPr="00AE426C" w:rsidRDefault="00D00992" w:rsidP="00D00992">
      <w:pPr>
        <w:pStyle w:val="ListParagraph"/>
        <w:spacing w:after="0" w:line="240" w:lineRule="auto"/>
        <w:ind w:left="0"/>
        <w:contextualSpacing w:val="0"/>
        <w:jc w:val="center"/>
      </w:pPr>
      <w:r w:rsidRPr="00AE426C">
        <w:rPr>
          <w:noProof/>
        </w:rPr>
        <w:drawing>
          <wp:inline distT="0" distB="0" distL="0" distR="0" wp14:anchorId="7B6BBD48" wp14:editId="6F49724F">
            <wp:extent cx="4261104" cy="1536192"/>
            <wp:effectExtent l="0" t="0" r="635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rrangement.png"/>
                    <pic:cNvPicPr/>
                  </pic:nvPicPr>
                  <pic:blipFill>
                    <a:blip r:embed="rId30">
                      <a:extLst>
                        <a:ext uri="{28A0092B-C50C-407E-A947-70E740481C1C}">
                          <a14:useLocalDpi xmlns:a14="http://schemas.microsoft.com/office/drawing/2010/main" val="0"/>
                        </a:ext>
                      </a:extLst>
                    </a:blip>
                    <a:stretch>
                      <a:fillRect/>
                    </a:stretch>
                  </pic:blipFill>
                  <pic:spPr>
                    <a:xfrm>
                      <a:off x="0" y="0"/>
                      <a:ext cx="4261104" cy="1536192"/>
                    </a:xfrm>
                    <a:prstGeom prst="rect">
                      <a:avLst/>
                    </a:prstGeom>
                  </pic:spPr>
                </pic:pic>
              </a:graphicData>
            </a:graphic>
          </wp:inline>
        </w:drawing>
      </w:r>
    </w:p>
    <w:p w:rsidR="00D00992" w:rsidRPr="003926C5" w:rsidRDefault="00D00992" w:rsidP="003926C5">
      <w:pPr>
        <w:pStyle w:val="FigCap"/>
        <w:rPr>
          <w:bCs w:val="0"/>
        </w:rPr>
      </w:pPr>
      <w:r w:rsidRPr="003926C5">
        <w:t>Rearrangement – regions II and III from the target appear in a different order in the reference. All reads match the reference in disjoint locations (connected by dashed lines), but only reads A and C have the insertion into the reference signature</w:t>
      </w:r>
    </w:p>
    <w:p w:rsidR="00D00992" w:rsidRPr="00E46417" w:rsidRDefault="00D00992" w:rsidP="007A5A98">
      <w:pPr>
        <w:pStyle w:val="Heading3"/>
      </w:pPr>
      <w:bookmarkStart w:id="44" w:name="_Divergent_DNA"/>
      <w:bookmarkEnd w:id="44"/>
      <w:r w:rsidRPr="00E46417">
        <w:t>Divergent DNA</w:t>
      </w:r>
    </w:p>
    <w:p w:rsidR="00D00992" w:rsidRDefault="00D00992" w:rsidP="007A6146">
      <w:pPr>
        <w:pStyle w:val="BodyText"/>
      </w:pPr>
      <w:r w:rsidRPr="00AE426C">
        <w:t>If both genomes have had enough time to mutate extensively, the sequences can no longer be aligned, because the difference between them is greater than t</w:t>
      </w:r>
      <w:r w:rsidR="009C5CCA">
        <w:t>he alignment threshold as shown in the following figure</w:t>
      </w:r>
      <w:r w:rsidRPr="00AE426C">
        <w:t>. This is the same as an ins</w:t>
      </w:r>
      <w:r>
        <w:t>ertion into the target</w:t>
      </w:r>
      <w:r w:rsidR="00825F60">
        <w:t>,</w:t>
      </w:r>
      <w:r>
        <w:t xml:space="preserve"> </w:t>
      </w:r>
      <w:r w:rsidRPr="00AE426C">
        <w:t>thus resulting in two contigs.</w:t>
      </w:r>
    </w:p>
    <w:p w:rsidR="00D00992" w:rsidRPr="00AE426C" w:rsidRDefault="00D00992" w:rsidP="00D00992">
      <w:pPr>
        <w:pStyle w:val="ListParagraph"/>
        <w:spacing w:after="0" w:line="360" w:lineRule="auto"/>
        <w:ind w:left="0"/>
        <w:jc w:val="both"/>
      </w:pPr>
    </w:p>
    <w:p w:rsidR="00D00992" w:rsidRPr="00AE426C" w:rsidRDefault="00D00992" w:rsidP="00D00992">
      <w:pPr>
        <w:pStyle w:val="ListParagraph"/>
        <w:spacing w:after="0" w:line="360" w:lineRule="auto"/>
        <w:ind w:left="0"/>
        <w:jc w:val="center"/>
      </w:pPr>
      <w:r w:rsidRPr="00AE426C">
        <w:rPr>
          <w:noProof/>
        </w:rPr>
        <w:lastRenderedPageBreak/>
        <w:drawing>
          <wp:inline distT="0" distB="0" distL="0" distR="0" wp14:anchorId="6FB323FA" wp14:editId="46782196">
            <wp:extent cx="3090672" cy="1389888"/>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rgent.png"/>
                    <pic:cNvPicPr/>
                  </pic:nvPicPr>
                  <pic:blipFill>
                    <a:blip r:embed="rId31">
                      <a:extLst>
                        <a:ext uri="{28A0092B-C50C-407E-A947-70E740481C1C}">
                          <a14:useLocalDpi xmlns:a14="http://schemas.microsoft.com/office/drawing/2010/main" val="0"/>
                        </a:ext>
                      </a:extLst>
                    </a:blip>
                    <a:stretch>
                      <a:fillRect/>
                    </a:stretch>
                  </pic:blipFill>
                  <pic:spPr>
                    <a:xfrm>
                      <a:off x="0" y="0"/>
                      <a:ext cx="3090672" cy="1389888"/>
                    </a:xfrm>
                    <a:prstGeom prst="rect">
                      <a:avLst/>
                    </a:prstGeom>
                  </pic:spPr>
                </pic:pic>
              </a:graphicData>
            </a:graphic>
          </wp:inline>
        </w:drawing>
      </w:r>
    </w:p>
    <w:p w:rsidR="00D00992" w:rsidRPr="003926C5" w:rsidRDefault="00D00992" w:rsidP="003926C5">
      <w:pPr>
        <w:pStyle w:val="FigCap"/>
        <w:rPr>
          <w:bCs w:val="0"/>
        </w:rPr>
      </w:pPr>
      <w:r w:rsidRPr="003926C5">
        <w:t>Significant divergence between the two genomes. Slanted lines are portions of the reads not matching the reference</w:t>
      </w:r>
    </w:p>
    <w:p w:rsidR="00D00992" w:rsidRPr="00E46417" w:rsidRDefault="00D00992" w:rsidP="007A5A98">
      <w:pPr>
        <w:pStyle w:val="Heading3"/>
      </w:pPr>
      <w:bookmarkStart w:id="45" w:name="_Errors_vs._polymorphisms"/>
      <w:bookmarkEnd w:id="45"/>
      <w:r w:rsidRPr="00E46417">
        <w:t>Errors vs. polymorphisms</w:t>
      </w:r>
    </w:p>
    <w:p w:rsidR="00D00992" w:rsidRPr="00AE426C" w:rsidRDefault="00D00992" w:rsidP="00770840">
      <w:pPr>
        <w:pStyle w:val="BodyText"/>
      </w:pPr>
      <w:r w:rsidRPr="00AE426C">
        <w:t>Errors introduced during the preparation or the sequencing stages have similar signatures to those caused by true polymorphisms between both genomes.</w:t>
      </w:r>
      <w:r w:rsidR="00825F60">
        <w:t xml:space="preserve">  T</w:t>
      </w:r>
      <w:r w:rsidRPr="00AE426C">
        <w:t>he quality of each read must be assessed before doing any assembly.</w:t>
      </w:r>
    </w:p>
    <w:p w:rsidR="00D00992" w:rsidRPr="00AE426C" w:rsidRDefault="00D00992" w:rsidP="00770840">
      <w:pPr>
        <w:pStyle w:val="BodyText"/>
      </w:pPr>
      <w:r w:rsidRPr="00AE426C">
        <w:t>After identifying reads with at least one breakpoint</w:t>
      </w:r>
      <w:r w:rsidR="00825F60">
        <w:t xml:space="preserve">, </w:t>
      </w:r>
      <w:r w:rsidR="00825F60" w:rsidRPr="00AE426C">
        <w:t>the alignment of a read to the reference consists of more than one contiguous segment</w:t>
      </w:r>
      <w:r w:rsidRPr="00AE426C">
        <w:t xml:space="preserve">, other reads are identified that share the same breakpoint, </w:t>
      </w:r>
      <w:r w:rsidR="00991A2A">
        <w:t>or</w:t>
      </w:r>
      <w:r w:rsidRPr="00AE426C">
        <w:t xml:space="preserve"> span the breakpoint.</w:t>
      </w:r>
      <w:r w:rsidR="00991A2A">
        <w:t xml:space="preserve"> </w:t>
      </w:r>
      <w:r w:rsidRPr="00AE426C">
        <w:t xml:space="preserve"> </w:t>
      </w:r>
      <w:r w:rsidR="00991A2A">
        <w:t>A</w:t>
      </w:r>
      <w:r w:rsidRPr="00AE426C">
        <w:t xml:space="preserve"> straightforward majority rule can </w:t>
      </w:r>
      <w:r w:rsidR="00991A2A">
        <w:t>then be</w:t>
      </w:r>
      <w:r w:rsidRPr="00AE426C">
        <w:t xml:space="preserve"> applied to decide if a breakpoint is an error or an actual rearrangement</w:t>
      </w:r>
      <w:r w:rsidR="00825F60">
        <w:t>, see the following figure</w:t>
      </w:r>
      <w:r w:rsidRPr="00AE426C">
        <w:t>.</w:t>
      </w:r>
      <w:r w:rsidR="00666BCD">
        <w:t xml:space="preserve"> </w:t>
      </w:r>
      <w:r w:rsidRPr="00AE426C">
        <w:t xml:space="preserve"> </w:t>
      </w:r>
    </w:p>
    <w:p w:rsidR="00D00992" w:rsidRPr="00AE426C" w:rsidRDefault="00D00992" w:rsidP="00D00992">
      <w:pPr>
        <w:pStyle w:val="ListParagraph"/>
        <w:spacing w:after="0" w:line="360" w:lineRule="auto"/>
        <w:ind w:left="0"/>
        <w:jc w:val="center"/>
      </w:pPr>
      <w:r>
        <w:rPr>
          <w:noProof/>
        </w:rPr>
        <w:drawing>
          <wp:inline distT="0" distB="0" distL="0" distR="0" wp14:anchorId="09AD4366" wp14:editId="56FF539B">
            <wp:extent cx="2542032" cy="80467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542032" cy="804672"/>
                    </a:xfrm>
                    <a:prstGeom prst="rect">
                      <a:avLst/>
                    </a:prstGeom>
                    <a:noFill/>
                    <a:ln>
                      <a:noFill/>
                    </a:ln>
                  </pic:spPr>
                </pic:pic>
              </a:graphicData>
            </a:graphic>
          </wp:inline>
        </w:drawing>
      </w:r>
    </w:p>
    <w:p w:rsidR="00D00992" w:rsidRPr="003926C5" w:rsidRDefault="00D00992" w:rsidP="003926C5">
      <w:pPr>
        <w:pStyle w:val="FigCap"/>
        <w:rPr>
          <w:bCs w:val="0"/>
        </w:rPr>
      </w:pPr>
      <w:r w:rsidRPr="003926C5">
        <w:t>A) Error detection. Read A is probably incorrect, because B and C disagree with it; reads D and E probably</w:t>
      </w:r>
      <w:r w:rsidR="00BE26DD">
        <w:t xml:space="preserve"> indicate a true polymorphism.</w:t>
      </w:r>
    </w:p>
    <w:p w:rsidR="00D00992" w:rsidRDefault="00BE26DD" w:rsidP="00202A49">
      <w:pPr>
        <w:pStyle w:val="BodyText"/>
      </w:pPr>
      <w:r>
        <w:t>F</w:t>
      </w:r>
      <w:r w:rsidRPr="00AE426C">
        <w:t xml:space="preserve">or </w:t>
      </w:r>
      <w:r>
        <w:t xml:space="preserve">cases </w:t>
      </w:r>
      <w:r w:rsidRPr="00666BCD">
        <w:t xml:space="preserve">when there are more than two paired (homologous) sets of chromosomes </w:t>
      </w:r>
      <w:r>
        <w:t>(polyploidy)</w:t>
      </w:r>
      <w:r w:rsidRPr="00AE426C">
        <w:t>, care is necessary while taking this decision, because one or more homologues can have a breakpoint, while others can span it</w:t>
      </w:r>
      <w:r>
        <w:t xml:space="preserve"> as</w:t>
      </w:r>
      <w:r w:rsidR="001957EC">
        <w:t xml:space="preserve"> shown in the following figure.</w:t>
      </w:r>
    </w:p>
    <w:p w:rsidR="00BE26DD" w:rsidRDefault="00BE26DD" w:rsidP="00BE26DD">
      <w:pPr>
        <w:pStyle w:val="FigCap"/>
      </w:pPr>
      <w:r>
        <w:rPr>
          <w:noProof/>
        </w:rPr>
        <w:lastRenderedPageBreak/>
        <w:drawing>
          <wp:inline distT="0" distB="0" distL="0" distR="0" wp14:anchorId="1C3739F4" wp14:editId="0DB6F48D">
            <wp:extent cx="4439270" cy="39724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ss-6B.PNG"/>
                    <pic:cNvPicPr/>
                  </pic:nvPicPr>
                  <pic:blipFill>
                    <a:blip r:embed="rId33">
                      <a:extLst>
                        <a:ext uri="{28A0092B-C50C-407E-A947-70E740481C1C}">
                          <a14:useLocalDpi xmlns:a14="http://schemas.microsoft.com/office/drawing/2010/main" val="0"/>
                        </a:ext>
                      </a:extLst>
                    </a:blip>
                    <a:stretch>
                      <a:fillRect/>
                    </a:stretch>
                  </pic:blipFill>
                  <pic:spPr>
                    <a:xfrm>
                      <a:off x="0" y="0"/>
                      <a:ext cx="4439270" cy="3972480"/>
                    </a:xfrm>
                    <a:prstGeom prst="rect">
                      <a:avLst/>
                    </a:prstGeom>
                  </pic:spPr>
                </pic:pic>
              </a:graphicData>
            </a:graphic>
          </wp:inline>
        </w:drawing>
      </w:r>
      <w:r w:rsidRPr="00BE26DD">
        <w:t xml:space="preserve"> </w:t>
      </w:r>
    </w:p>
    <w:p w:rsidR="00BE26DD" w:rsidRPr="003926C5" w:rsidRDefault="00BE26DD" w:rsidP="00BE26DD">
      <w:pPr>
        <w:pStyle w:val="FigCap"/>
        <w:rPr>
          <w:bCs w:val="0"/>
        </w:rPr>
      </w:pPr>
      <w:r>
        <w:t xml:space="preserve">B) </w:t>
      </w:r>
      <w:r w:rsidRPr="003926C5">
        <w:t>Since we have lots of copies of the same chromosome, the decision between errors and polymorphism is not easy.</w:t>
      </w:r>
    </w:p>
    <w:p w:rsidR="00D00992" w:rsidRPr="00AE426C" w:rsidRDefault="00D00992" w:rsidP="00202A49">
      <w:pPr>
        <w:pStyle w:val="BodyText"/>
      </w:pPr>
      <w:r w:rsidRPr="00AE426C">
        <w:t>If a polymorphism is flanked by short re</w:t>
      </w:r>
      <w:r>
        <w:t>peats</w:t>
      </w:r>
      <w:r w:rsidR="00C234F0">
        <w:t>, as in the following</w:t>
      </w:r>
      <w:r>
        <w:t xml:space="preserve"> </w:t>
      </w:r>
      <w:r w:rsidR="00C234F0">
        <w:t>figure</w:t>
      </w:r>
      <w:r w:rsidRPr="00AE426C">
        <w:t>, the LIS algorithm has to allow an overlap between adjacent alignments to the reference. In this case, the positions of the reads following the insertion are adjusted to allow for the presence of the short repeat.</w:t>
      </w:r>
    </w:p>
    <w:p w:rsidR="00D00992" w:rsidRPr="00AE426C" w:rsidRDefault="00D00992" w:rsidP="00D00992">
      <w:pPr>
        <w:pStyle w:val="ListParagraph"/>
        <w:spacing w:after="0" w:line="360" w:lineRule="auto"/>
        <w:ind w:left="0"/>
        <w:jc w:val="center"/>
      </w:pPr>
      <w:r w:rsidRPr="00AE426C">
        <w:rPr>
          <w:noProof/>
        </w:rPr>
        <w:drawing>
          <wp:inline distT="0" distB="0" distL="0" distR="0" wp14:anchorId="3ED06D76" wp14:editId="5D041019">
            <wp:extent cx="3099816" cy="1124712"/>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_flanking_repeats.png"/>
                    <pic:cNvPicPr/>
                  </pic:nvPicPr>
                  <pic:blipFill>
                    <a:blip r:embed="rId34">
                      <a:extLst>
                        <a:ext uri="{28A0092B-C50C-407E-A947-70E740481C1C}">
                          <a14:useLocalDpi xmlns:a14="http://schemas.microsoft.com/office/drawing/2010/main" val="0"/>
                        </a:ext>
                      </a:extLst>
                    </a:blip>
                    <a:stretch>
                      <a:fillRect/>
                    </a:stretch>
                  </pic:blipFill>
                  <pic:spPr>
                    <a:xfrm>
                      <a:off x="0" y="0"/>
                      <a:ext cx="3099816" cy="1124712"/>
                    </a:xfrm>
                    <a:prstGeom prst="rect">
                      <a:avLst/>
                    </a:prstGeom>
                  </pic:spPr>
                </pic:pic>
              </a:graphicData>
            </a:graphic>
          </wp:inline>
        </w:drawing>
      </w:r>
    </w:p>
    <w:p w:rsidR="00D00992" w:rsidRPr="00202A49" w:rsidRDefault="00D00992" w:rsidP="00202A49">
      <w:pPr>
        <w:pStyle w:val="FigCap"/>
        <w:rPr>
          <w:bCs w:val="0"/>
        </w:rPr>
      </w:pPr>
      <w:r w:rsidRPr="00202A49">
        <w:t>Short flanking repeats on the alignment of a read to the reference. Dashed lines connect sections of read A that occur twice in the reference but once in A (and, thus, in the target genome)</w:t>
      </w:r>
    </w:p>
    <w:p w:rsidR="00D00992" w:rsidRDefault="00D00992" w:rsidP="00D00992">
      <w:pPr>
        <w:rPr>
          <w:lang w:val="es-ES"/>
        </w:rPr>
      </w:pPr>
    </w:p>
    <w:p w:rsidR="00E7420C" w:rsidRDefault="002005DF" w:rsidP="00E7420C">
      <w:pPr>
        <w:pStyle w:val="Heading2"/>
        <w:keepNext w:val="0"/>
        <w:keepLines w:val="0"/>
        <w:numPr>
          <w:ilvl w:val="1"/>
          <w:numId w:val="0"/>
        </w:numPr>
        <w:pBdr>
          <w:bottom w:val="none" w:sz="0" w:space="0" w:color="auto"/>
        </w:pBdr>
        <w:tabs>
          <w:tab w:val="clear" w:pos="360"/>
          <w:tab w:val="clear" w:pos="720"/>
          <w:tab w:val="clear" w:pos="4680"/>
          <w:tab w:val="clear" w:pos="9360"/>
          <w:tab w:val="num" w:pos="576"/>
        </w:tabs>
        <w:spacing w:after="120"/>
        <w:ind w:left="576" w:hanging="576"/>
      </w:pPr>
      <w:bookmarkStart w:id="46" w:name="_Ref283125824"/>
      <w:bookmarkStart w:id="47" w:name="_Toc290888418"/>
      <w:bookmarkStart w:id="48" w:name="_Toc294528530"/>
      <w:r>
        <w:t xml:space="preserve">Step 4 </w:t>
      </w:r>
      <w:r w:rsidR="00D00992">
        <w:t>Consensus Generation</w:t>
      </w:r>
      <w:bookmarkEnd w:id="46"/>
      <w:bookmarkEnd w:id="47"/>
      <w:bookmarkEnd w:id="48"/>
    </w:p>
    <w:p w:rsidR="00D00992" w:rsidRDefault="009E5851" w:rsidP="00AC3E5C">
      <w:pPr>
        <w:pStyle w:val="BodyText"/>
      </w:pPr>
      <w:r>
        <w:t>This step g</w:t>
      </w:r>
      <w:r w:rsidR="005B74DF">
        <w:t xml:space="preserve">enerates a consensus sequence for the genomic region covered by </w:t>
      </w:r>
      <w:r>
        <w:t xml:space="preserve">the </w:t>
      </w:r>
      <w:r w:rsidR="005B74DF">
        <w:t>reads.</w:t>
      </w:r>
      <w:r>
        <w:t xml:space="preserve">  </w:t>
      </w:r>
      <w:r w:rsidR="00D00992" w:rsidRPr="00AE426C">
        <w:t xml:space="preserve">For each group of overlapping reads in the refined layout, a </w:t>
      </w:r>
      <w:r w:rsidR="00D00992" w:rsidRPr="00AE426C">
        <w:rPr>
          <w:i/>
        </w:rPr>
        <w:t>multi-alignment</w:t>
      </w:r>
      <w:r w:rsidR="00D00992" w:rsidRPr="00AE426C">
        <w:t xml:space="preserve"> is computed to generate a consensus sequence for the genomic region covered by those reads. For this, a pairwise alignment of each read to the current consensus sequence is computed and the resulting multi-</w:t>
      </w:r>
      <w:r w:rsidR="00D00992" w:rsidRPr="00AE426C">
        <w:lastRenderedPageBreak/>
        <w:t>alignment is used to generate a new consensus sequence; hence, this stage comprises a series of rounds of pairwise alignments</w:t>
      </w:r>
      <w:r w:rsidR="00AC3E5C">
        <w:t xml:space="preserve"> using the </w:t>
      </w:r>
      <w:r w:rsidR="00AC3E5C" w:rsidRPr="00AC3E5C">
        <w:t xml:space="preserve">Progressive </w:t>
      </w:r>
      <w:r w:rsidR="00401704" w:rsidRPr="00AC3E5C">
        <w:t>Consensus Generation</w:t>
      </w:r>
      <w:r w:rsidR="00401704">
        <w:t xml:space="preserve"> </w:t>
      </w:r>
      <w:r w:rsidR="00AC3E5C">
        <w:t>algorithm</w:t>
      </w:r>
      <w:r w:rsidR="00D00992" w:rsidRPr="00AE426C">
        <w:t>.</w:t>
      </w:r>
    </w:p>
    <w:p w:rsidR="00CF08EC" w:rsidRDefault="00CF08EC" w:rsidP="00CF08EC">
      <w:pPr>
        <w:pStyle w:val="BodyText"/>
      </w:pPr>
      <w:r>
        <w:t>Signature:</w:t>
      </w:r>
    </w:p>
    <w:p w:rsidR="00CF08EC" w:rsidRDefault="00CF08EC" w:rsidP="00CF08EC">
      <w:pPr>
        <w:pStyle w:val="PlainText"/>
        <w:rPr>
          <w:rFonts w:ascii="Consolas" w:hAnsi="Consolas" w:cs="Consolas"/>
          <w:color w:val="2B91AF"/>
          <w:sz w:val="19"/>
          <w:szCs w:val="19"/>
        </w:rPr>
      </w:pPr>
    </w:p>
    <w:p w:rsidR="00CF08EC" w:rsidRDefault="00CF08EC" w:rsidP="00CF08EC">
      <w:pPr>
        <w:pStyle w:val="PlainText"/>
      </w:pP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ISequence</w:t>
      </w:r>
      <w:r w:rsidR="00446733">
        <w:rPr>
          <w:rFonts w:ascii="Consolas" w:hAnsi="Consolas" w:cs="Consolas"/>
          <w:sz w:val="19"/>
          <w:szCs w:val="19"/>
        </w:rPr>
        <w:t>&gt; GenerateConsensus</w:t>
      </w:r>
      <w:r>
        <w:rPr>
          <w:rFonts w:ascii="Consolas" w:hAnsi="Consolas" w:cs="Consolas"/>
          <w:sz w:val="19"/>
          <w:szCs w:val="19"/>
        </w:rPr>
        <w:t>(</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DeltaAlignment</w:t>
      </w:r>
      <w:r>
        <w:rPr>
          <w:rFonts w:ascii="Consolas" w:hAnsi="Consolas" w:cs="Consolas"/>
          <w:sz w:val="19"/>
          <w:szCs w:val="19"/>
        </w:rPr>
        <w:t>&gt; alignmentBetweenReferenceAndReads)</w:t>
      </w:r>
      <w:r w:rsidRPr="00102842">
        <w:t xml:space="preserve"> </w:t>
      </w:r>
    </w:p>
    <w:p w:rsidR="00CF08EC" w:rsidRDefault="00CF08EC" w:rsidP="00CF08EC">
      <w:pPr>
        <w:pStyle w:val="PlainText"/>
      </w:pPr>
    </w:p>
    <w:p w:rsidR="00CF08EC" w:rsidRDefault="0098593D" w:rsidP="00CF08EC">
      <w:pPr>
        <w:autoSpaceDE w:val="0"/>
        <w:autoSpaceDN w:val="0"/>
        <w:adjustRightInd w:val="0"/>
      </w:pPr>
      <w:r>
        <w:t>Where:</w:t>
      </w:r>
    </w:p>
    <w:p w:rsidR="0098593D" w:rsidRDefault="0098593D" w:rsidP="0021533F">
      <w:pPr>
        <w:pStyle w:val="ListParagraph"/>
        <w:numPr>
          <w:ilvl w:val="0"/>
          <w:numId w:val="18"/>
        </w:numPr>
        <w:autoSpaceDE w:val="0"/>
        <w:autoSpaceDN w:val="0"/>
        <w:adjustRightInd w:val="0"/>
      </w:pPr>
      <w:r w:rsidRPr="0021533F">
        <w:rPr>
          <w:b/>
        </w:rPr>
        <w:t>alignmentBetweenReferenceAndReads</w:t>
      </w:r>
      <w:r>
        <w:t xml:space="preserve"> is </w:t>
      </w:r>
      <w:r w:rsidR="00FA2680">
        <w:t xml:space="preserve">the </w:t>
      </w:r>
      <w:r w:rsidR="00583B3A" w:rsidRPr="00583B3A">
        <w:t>Input list of reads</w:t>
      </w:r>
      <w:r w:rsidR="00FA2680">
        <w:t>.</w:t>
      </w:r>
    </w:p>
    <w:p w:rsidR="0098593D" w:rsidRDefault="0021533F" w:rsidP="00D24A93">
      <w:pPr>
        <w:pStyle w:val="ListParagraph"/>
        <w:numPr>
          <w:ilvl w:val="0"/>
          <w:numId w:val="18"/>
        </w:numPr>
        <w:autoSpaceDE w:val="0"/>
        <w:autoSpaceDN w:val="0"/>
        <w:adjustRightInd w:val="0"/>
      </w:pPr>
      <w:r>
        <w:t xml:space="preserve">returns a </w:t>
      </w:r>
      <w:r w:rsidR="003D3C75">
        <w:t>file</w:t>
      </w:r>
      <w:r>
        <w:t xml:space="preserve"> containing</w:t>
      </w:r>
      <w:r w:rsidR="004C001D">
        <w:t xml:space="preserve"> a list of </w:t>
      </w:r>
      <w:r>
        <w:t xml:space="preserve">the generated </w:t>
      </w:r>
      <w:r w:rsidR="004C001D">
        <w:t xml:space="preserve">contigs </w:t>
      </w:r>
      <w:r w:rsidRPr="0021533F">
        <w:t>sequences</w:t>
      </w:r>
      <w:r w:rsidR="004C001D">
        <w:t>.</w:t>
      </w:r>
      <w:r w:rsidR="003D3C75">
        <w:t xml:space="preserve"> </w:t>
      </w:r>
      <w:r w:rsidR="00D24A93">
        <w:t xml:space="preserve"> Each element in the List consisting of an </w:t>
      </w:r>
      <w:r w:rsidR="00D24A93" w:rsidRPr="00D24A93">
        <w:t>alignment</w:t>
      </w:r>
      <w:r w:rsidR="00D24A93">
        <w:t xml:space="preserve"> </w:t>
      </w:r>
      <w:r w:rsidR="00D24A93" w:rsidRPr="00D24A93">
        <w:t>offset</w:t>
      </w:r>
      <w:r w:rsidR="00D24A93">
        <w:t xml:space="preserve"> from the start and a sequence. </w:t>
      </w:r>
    </w:p>
    <w:p w:rsidR="003D3C75" w:rsidRDefault="003D3C75" w:rsidP="003D3C75">
      <w:pPr>
        <w:pStyle w:val="PlainText"/>
        <w:ind w:left="720"/>
        <w:rPr>
          <w:rFonts w:ascii="Consolas" w:hAnsi="Consolas" w:cs="Consolas"/>
          <w:sz w:val="19"/>
          <w:szCs w:val="19"/>
        </w:rPr>
      </w:pPr>
    </w:p>
    <w:p w:rsidR="003D3C75" w:rsidRDefault="003D3C75" w:rsidP="003D3C75">
      <w:pPr>
        <w:pStyle w:val="PlainText"/>
        <w:ind w:left="720"/>
      </w:pPr>
      <w:r w:rsidRPr="003D3C75">
        <w:rPr>
          <w:rFonts w:ascii="Consolas" w:hAnsi="Consolas" w:cs="Consolas"/>
          <w:sz w:val="19"/>
          <w:szCs w:val="19"/>
        </w:rPr>
        <w:t xml:space="preserve">outputSequences.Add(currentAlignmentStartOffset, </w:t>
      </w:r>
      <w:r w:rsidRPr="003D3C75">
        <w:rPr>
          <w:rFonts w:ascii="Consolas" w:hAnsi="Consolas" w:cs="Consolas"/>
          <w:color w:val="0000FF"/>
          <w:sz w:val="19"/>
          <w:szCs w:val="19"/>
        </w:rPr>
        <w:t>new</w:t>
      </w:r>
      <w:r w:rsidRPr="003D3C75">
        <w:rPr>
          <w:rFonts w:ascii="Consolas" w:hAnsi="Consolas" w:cs="Consolas"/>
          <w:sz w:val="19"/>
          <w:szCs w:val="19"/>
        </w:rPr>
        <w:t xml:space="preserve"> </w:t>
      </w:r>
      <w:r w:rsidRPr="003D3C75">
        <w:rPr>
          <w:rFonts w:ascii="Consolas" w:hAnsi="Consolas" w:cs="Consolas"/>
          <w:color w:val="2B91AF"/>
          <w:sz w:val="19"/>
          <w:szCs w:val="19"/>
        </w:rPr>
        <w:t>Sequence</w:t>
      </w:r>
      <w:r w:rsidRPr="003D3C75">
        <w:rPr>
          <w:rFonts w:ascii="Consolas" w:hAnsi="Consolas" w:cs="Consolas"/>
          <w:sz w:val="19"/>
          <w:szCs w:val="19"/>
        </w:rPr>
        <w:t>(</w:t>
      </w:r>
      <w:r w:rsidRPr="003D3C75">
        <w:rPr>
          <w:rFonts w:ascii="Consolas" w:hAnsi="Consolas" w:cs="Consolas"/>
          <w:color w:val="2B91AF"/>
          <w:sz w:val="19"/>
          <w:szCs w:val="19"/>
        </w:rPr>
        <w:t>AmbiguousDnaAlphabet</w:t>
      </w:r>
      <w:r w:rsidRPr="003D3C75">
        <w:rPr>
          <w:rFonts w:ascii="Consolas" w:hAnsi="Consolas" w:cs="Consolas"/>
          <w:sz w:val="19"/>
          <w:szCs w:val="19"/>
        </w:rPr>
        <w:t xml:space="preserve">.Instance, currentContig.ToArray(), </w:t>
      </w:r>
      <w:r w:rsidRPr="003D3C75">
        <w:rPr>
          <w:rFonts w:ascii="Consolas" w:hAnsi="Consolas" w:cs="Consolas"/>
          <w:color w:val="0000FF"/>
          <w:sz w:val="19"/>
          <w:szCs w:val="19"/>
        </w:rPr>
        <w:t>false</w:t>
      </w:r>
      <w:r w:rsidRPr="003D3C75">
        <w:rPr>
          <w:rFonts w:ascii="Consolas" w:hAnsi="Consolas" w:cs="Consolas"/>
          <w:sz w:val="19"/>
          <w:szCs w:val="19"/>
        </w:rPr>
        <w:t>));</w:t>
      </w:r>
      <w:r w:rsidRPr="003D3C75">
        <w:t xml:space="preserve"> </w:t>
      </w:r>
    </w:p>
    <w:p w:rsidR="003D3C75" w:rsidRDefault="003D3C75" w:rsidP="003D3C75">
      <w:pPr>
        <w:pStyle w:val="PlainText"/>
        <w:ind w:left="720"/>
      </w:pPr>
    </w:p>
    <w:p w:rsidR="003D3C75" w:rsidRPr="003D3C75" w:rsidRDefault="003D3C75" w:rsidP="003D3C75">
      <w:pPr>
        <w:pStyle w:val="ListParagraph"/>
        <w:autoSpaceDE w:val="0"/>
        <w:autoSpaceDN w:val="0"/>
        <w:adjustRightInd w:val="0"/>
        <w:rPr>
          <w:rFonts w:ascii="Consolas" w:hAnsi="Consolas" w:cs="Consolas"/>
          <w:sz w:val="19"/>
          <w:szCs w:val="19"/>
        </w:rPr>
      </w:pPr>
    </w:p>
    <w:p w:rsidR="00D00992" w:rsidRPr="00D107FD" w:rsidRDefault="00D00992" w:rsidP="00D107FD">
      <w:pPr>
        <w:pStyle w:val="Heading3"/>
      </w:pPr>
      <w:bookmarkStart w:id="49" w:name="_Toc290888419"/>
      <w:r w:rsidRPr="00D107FD">
        <w:t>Class Diagram</w:t>
      </w:r>
      <w:bookmarkEnd w:id="49"/>
      <w:r w:rsidR="00987FD0">
        <w:t xml:space="preserve"> ConsensusGeneration</w:t>
      </w:r>
    </w:p>
    <w:p w:rsidR="00D00992" w:rsidRPr="00D107FD" w:rsidRDefault="00FF7AE9" w:rsidP="00FF7AE9">
      <w:r>
        <w:rPr>
          <w:noProof/>
        </w:rPr>
        <w:drawing>
          <wp:inline distT="0" distB="0" distL="0" distR="0" wp14:anchorId="7FEA6CD0" wp14:editId="5F5D70AE">
            <wp:extent cx="5943600" cy="10052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005205"/>
                    </a:xfrm>
                    <a:prstGeom prst="rect">
                      <a:avLst/>
                    </a:prstGeom>
                  </pic:spPr>
                </pic:pic>
              </a:graphicData>
            </a:graphic>
          </wp:inline>
        </w:drawing>
      </w:r>
    </w:p>
    <w:p w:rsidR="00D00992" w:rsidRDefault="00D00992" w:rsidP="00D00992">
      <w:pPr>
        <w:rPr>
          <w:lang w:val="es-ES"/>
        </w:rPr>
      </w:pPr>
    </w:p>
    <w:p w:rsidR="00E7420C" w:rsidRDefault="002005DF" w:rsidP="00E7420C">
      <w:pPr>
        <w:pStyle w:val="Heading2"/>
        <w:keepNext w:val="0"/>
        <w:keepLines w:val="0"/>
        <w:numPr>
          <w:ilvl w:val="1"/>
          <w:numId w:val="0"/>
        </w:numPr>
        <w:pBdr>
          <w:bottom w:val="none" w:sz="0" w:space="0" w:color="auto"/>
        </w:pBdr>
        <w:tabs>
          <w:tab w:val="clear" w:pos="360"/>
          <w:tab w:val="clear" w:pos="720"/>
          <w:tab w:val="clear" w:pos="4680"/>
          <w:tab w:val="clear" w:pos="9360"/>
          <w:tab w:val="num" w:pos="576"/>
        </w:tabs>
        <w:spacing w:after="120"/>
        <w:ind w:left="576" w:hanging="576"/>
      </w:pPr>
      <w:bookmarkStart w:id="50" w:name="_Ref283125849"/>
      <w:bookmarkStart w:id="51" w:name="_Toc290888421"/>
      <w:bookmarkStart w:id="52" w:name="_Toc294528531"/>
      <w:r>
        <w:t xml:space="preserve">Step 5 </w:t>
      </w:r>
      <w:bookmarkEnd w:id="50"/>
      <w:bookmarkEnd w:id="51"/>
      <w:r w:rsidR="00A71610" w:rsidRPr="00A71610">
        <w:t>Scaffold Generation</w:t>
      </w:r>
      <w:bookmarkEnd w:id="52"/>
    </w:p>
    <w:p w:rsidR="002E78DA" w:rsidRPr="009F43EE" w:rsidRDefault="005F4AC7" w:rsidP="002E78DA">
      <w:pPr>
        <w:pStyle w:val="BodyText"/>
      </w:pPr>
      <w:r>
        <w:t>Step 4, consensus generation,</w:t>
      </w:r>
      <w:r w:rsidR="00D00992" w:rsidRPr="00AE426C">
        <w:t xml:space="preserve"> result</w:t>
      </w:r>
      <w:r>
        <w:t>s</w:t>
      </w:r>
      <w:r w:rsidR="00D00992" w:rsidRPr="00AE426C">
        <w:t xml:space="preserve"> in a set of contigs, </w:t>
      </w:r>
      <w:r>
        <w:t xml:space="preserve">and </w:t>
      </w:r>
      <w:r w:rsidR="00CF6575">
        <w:t xml:space="preserve">the scaffold generation </w:t>
      </w:r>
      <w:r>
        <w:t>step uses</w:t>
      </w:r>
      <w:r w:rsidRPr="00AE426C">
        <w:t xml:space="preserve"> the mate-pair information</w:t>
      </w:r>
      <w:r>
        <w:t xml:space="preserve"> to determine </w:t>
      </w:r>
      <w:r w:rsidR="00D00992" w:rsidRPr="00AE426C">
        <w:t xml:space="preserve">their relative order and orientation, </w:t>
      </w:r>
      <w:r w:rsidR="00DF11C5">
        <w:t>so</w:t>
      </w:r>
      <w:r w:rsidR="00D00992" w:rsidRPr="00AE426C">
        <w:t xml:space="preserve"> that the scaffolds can be built as</w:t>
      </w:r>
      <w:r w:rsidR="00DF11C5">
        <w:t xml:space="preserve"> is</w:t>
      </w:r>
      <w:r w:rsidR="00D00992" w:rsidRPr="00AE426C">
        <w:t xml:space="preserve"> usually done by other assembly software.</w:t>
      </w:r>
      <w:r w:rsidR="002E78DA">
        <w:t xml:space="preserve"> </w:t>
      </w:r>
      <w:r w:rsidR="00640D1F">
        <w:t xml:space="preserve"> </w:t>
      </w:r>
    </w:p>
    <w:p w:rsidR="00733774" w:rsidRPr="00410E67" w:rsidRDefault="009F43EE" w:rsidP="00733774">
      <w:pPr>
        <w:pStyle w:val="BodyText"/>
      </w:pPr>
      <w:r w:rsidRPr="009F43EE">
        <w:t xml:space="preserve">A scaffold </w:t>
      </w:r>
      <w:r w:rsidR="00191B0E">
        <w:t>is</w:t>
      </w:r>
      <w:r w:rsidR="00191B0E" w:rsidRPr="009F43EE">
        <w:t xml:space="preserve"> composed of contigs and gaps </w:t>
      </w:r>
      <w:r w:rsidR="00191B0E">
        <w:t xml:space="preserve">representing </w:t>
      </w:r>
      <w:r w:rsidRPr="009F43EE">
        <w:t>a portion of the genome sequence reconstructed from end-sequenc</w:t>
      </w:r>
      <w:r w:rsidR="002E78DA">
        <w:t xml:space="preserve">ed whole-genome shotgun </w:t>
      </w:r>
      <w:r w:rsidR="007E064B">
        <w:t>reads</w:t>
      </w:r>
      <w:r w:rsidRPr="009F43EE">
        <w:t xml:space="preserve">. </w:t>
      </w:r>
      <w:r w:rsidR="007E064B">
        <w:t>Each</w:t>
      </w:r>
      <w:r w:rsidRPr="009F43EE">
        <w:t xml:space="preserve"> contig </w:t>
      </w:r>
      <w:r w:rsidR="007E064B">
        <w:t>represents</w:t>
      </w:r>
      <w:r w:rsidRPr="009F43EE">
        <w:t xml:space="preserve"> a contiguous length of genomic sequence </w:t>
      </w:r>
      <w:r w:rsidR="007E064B">
        <w:t>where</w:t>
      </w:r>
      <w:r w:rsidRPr="009F43EE">
        <w:t xml:space="preserve"> the order of bases is known </w:t>
      </w:r>
      <w:r w:rsidR="007E064B">
        <w:t>with</w:t>
      </w:r>
      <w:r w:rsidRPr="009F43EE">
        <w:t xml:space="preserve"> a high</w:t>
      </w:r>
      <w:r w:rsidR="007E064B">
        <w:t xml:space="preserve"> degree of</w:t>
      </w:r>
      <w:r w:rsidRPr="009F43EE">
        <w:t xml:space="preserve"> confidence. Gaps </w:t>
      </w:r>
      <w:r w:rsidR="00A51C87">
        <w:t xml:space="preserve">are the </w:t>
      </w:r>
      <w:r w:rsidR="007E064B">
        <w:t xml:space="preserve">result </w:t>
      </w:r>
      <w:r w:rsidR="00A51C87">
        <w:t>of overlapping</w:t>
      </w:r>
      <w:r w:rsidRPr="009F43EE">
        <w:t xml:space="preserve"> reads</w:t>
      </w:r>
      <w:r w:rsidR="00A51C87">
        <w:t>, that is, reads</w:t>
      </w:r>
      <w:r w:rsidRPr="009F43EE">
        <w:t xml:space="preserve"> from the two sequenced ends of at least one fragment </w:t>
      </w:r>
      <w:r w:rsidR="00A51C87">
        <w:t xml:space="preserve">that </w:t>
      </w:r>
      <w:r w:rsidRPr="009F43EE">
        <w:t>overlap with other reads in two different contigs</w:t>
      </w:r>
      <w:r w:rsidR="007E064B">
        <w:t xml:space="preserve"> that</w:t>
      </w:r>
      <w:r w:rsidR="007E064B" w:rsidRPr="00065321">
        <w:t xml:space="preserve"> </w:t>
      </w:r>
      <w:r w:rsidR="00A51C87">
        <w:t>may be</w:t>
      </w:r>
      <w:r w:rsidR="007E064B" w:rsidRPr="00065321">
        <w:t xml:space="preserve"> adjacent</w:t>
      </w:r>
      <w:r w:rsidRPr="00065321">
        <w:t>.</w:t>
      </w:r>
      <w:r w:rsidR="00733774" w:rsidRPr="007856DB">
        <w:t xml:space="preserve"> </w:t>
      </w:r>
      <w:r w:rsidR="00733774">
        <w:t xml:space="preserve"> </w:t>
      </w:r>
    </w:p>
    <w:p w:rsidR="009F43EE" w:rsidRDefault="00CA3130" w:rsidP="00287652">
      <w:pPr>
        <w:pStyle w:val="BodyText"/>
      </w:pPr>
      <w:r>
        <w:t>Overlapping</w:t>
      </w:r>
      <w:r w:rsidR="003A4C75">
        <w:t xml:space="preserve"> </w:t>
      </w:r>
      <w:r w:rsidR="009F43EE" w:rsidRPr="007856DB">
        <w:t xml:space="preserve">scaffolds </w:t>
      </w:r>
      <w:r>
        <w:t>can produce</w:t>
      </w:r>
      <w:r w:rsidR="00DA2981">
        <w:t xml:space="preserve"> result</w:t>
      </w:r>
      <w:r>
        <w:t>s</w:t>
      </w:r>
      <w:r w:rsidR="00DA2981">
        <w:t xml:space="preserve"> that</w:t>
      </w:r>
      <w:r w:rsidR="009F43EE" w:rsidRPr="007856DB">
        <w:t xml:space="preserve"> </w:t>
      </w:r>
      <w:r w:rsidR="00A51C87">
        <w:t>place</w:t>
      </w:r>
      <w:r>
        <w:t xml:space="preserve"> a</w:t>
      </w:r>
      <w:r w:rsidR="009F43EE" w:rsidRPr="007856DB">
        <w:t xml:space="preserve"> sequence </w:t>
      </w:r>
      <w:r>
        <w:t>in</w:t>
      </w:r>
      <w:r w:rsidRPr="007856DB">
        <w:t xml:space="preserve"> more than one </w:t>
      </w:r>
      <w:r>
        <w:t>location, on more than one scaffold,</w:t>
      </w:r>
      <w:r w:rsidRPr="007856DB">
        <w:t xml:space="preserve"> </w:t>
      </w:r>
      <w:r>
        <w:t>when it</w:t>
      </w:r>
      <w:r w:rsidR="009F43EE" w:rsidRPr="007856DB">
        <w:t xml:space="preserve"> </w:t>
      </w:r>
      <w:r w:rsidR="00DA2981">
        <w:t xml:space="preserve">actually </w:t>
      </w:r>
      <w:r w:rsidR="009F43EE" w:rsidRPr="007856DB">
        <w:t>exists in only one location.</w:t>
      </w:r>
      <w:r w:rsidR="00125F82">
        <w:t xml:space="preserve"> This</w:t>
      </w:r>
      <w:r w:rsidR="00EB3360">
        <w:t xml:space="preserve"> </w:t>
      </w:r>
      <w:r w:rsidR="00F76FB4">
        <w:t xml:space="preserve">happens because it is common for a </w:t>
      </w:r>
      <w:r w:rsidR="002E4103">
        <w:t xml:space="preserve">significant </w:t>
      </w:r>
      <w:r w:rsidR="00125F82">
        <w:t>percentage</w:t>
      </w:r>
      <w:r w:rsidR="002E4103">
        <w:t xml:space="preserve"> of genes </w:t>
      </w:r>
      <w:r w:rsidR="00125F82">
        <w:t xml:space="preserve">to be </w:t>
      </w:r>
      <w:r w:rsidR="00F76FB4">
        <w:t>created</w:t>
      </w:r>
      <w:r w:rsidR="00125F82">
        <w:t xml:space="preserve"> from an inferred organization of the contigs into a gapped mosaic of assemblies called “scaffolds”.</w:t>
      </w:r>
      <w:r w:rsidR="00F76FB4">
        <w:t xml:space="preserve"> </w:t>
      </w:r>
      <w:r w:rsidR="00F418B6">
        <w:t xml:space="preserve"> </w:t>
      </w:r>
      <w:r w:rsidR="002E4103" w:rsidRPr="00684E2E">
        <w:t xml:space="preserve">Ambiguities in </w:t>
      </w:r>
      <w:r w:rsidR="00057510">
        <w:t xml:space="preserve">the </w:t>
      </w:r>
      <w:r w:rsidR="002E4103" w:rsidRPr="00684E2E">
        <w:t xml:space="preserve">order and orientation of the contigs </w:t>
      </w:r>
      <w:r w:rsidR="00F76FB4">
        <w:t>can greatly</w:t>
      </w:r>
      <w:r w:rsidR="002E4103" w:rsidRPr="00684E2E">
        <w:t xml:space="preserve"> increase</w:t>
      </w:r>
      <w:r w:rsidR="00A63C6F">
        <w:t>s</w:t>
      </w:r>
      <w:r w:rsidR="002E4103" w:rsidRPr="00684E2E">
        <w:t xml:space="preserve"> the </w:t>
      </w:r>
      <w:r w:rsidR="00F76FB4">
        <w:t xml:space="preserve">number of </w:t>
      </w:r>
      <w:r w:rsidR="00A63C6F">
        <w:t>possible</w:t>
      </w:r>
      <w:r w:rsidR="002E4103" w:rsidRPr="00684E2E">
        <w:t xml:space="preserve"> </w:t>
      </w:r>
      <w:r w:rsidR="00F76FB4">
        <w:t>placements</w:t>
      </w:r>
      <w:r w:rsidR="00A63C6F">
        <w:t xml:space="preserve"> for </w:t>
      </w:r>
      <w:r w:rsidR="00A63C6F" w:rsidRPr="00684E2E">
        <w:t>the sequence</w:t>
      </w:r>
      <w:r w:rsidR="00F76FB4">
        <w:t xml:space="preserve">. </w:t>
      </w:r>
      <w:r w:rsidR="002E4103" w:rsidRPr="00684E2E">
        <w:t xml:space="preserve"> </w:t>
      </w:r>
      <w:r w:rsidR="00F76FB4">
        <w:t>T</w:t>
      </w:r>
      <w:r w:rsidR="00A63C6F">
        <w:t xml:space="preserve">his ambiguity </w:t>
      </w:r>
      <w:r w:rsidR="00F76FB4">
        <w:t xml:space="preserve">can </w:t>
      </w:r>
      <w:r w:rsidR="00A63C6F">
        <w:t>then</w:t>
      </w:r>
      <w:r w:rsidR="002E4103" w:rsidRPr="00684E2E">
        <w:t xml:space="preserve"> obscure the</w:t>
      </w:r>
      <w:r w:rsidR="00F76FB4">
        <w:t xml:space="preserve"> actual</w:t>
      </w:r>
      <w:r w:rsidR="002E4103" w:rsidRPr="00684E2E">
        <w:t xml:space="preserve"> gene structure.</w:t>
      </w:r>
    </w:p>
    <w:p w:rsidR="00820F1D" w:rsidRDefault="00820F1D" w:rsidP="00287652">
      <w:pPr>
        <w:pStyle w:val="BodyText"/>
      </w:pPr>
      <w:r>
        <w:t xml:space="preserve">Comparative genome assembly uses a </w:t>
      </w:r>
      <w:r w:rsidR="001A1F02">
        <w:t>reference</w:t>
      </w:r>
      <w:r>
        <w:t xml:space="preserve"> genome to </w:t>
      </w:r>
      <w:r w:rsidR="001A1F02">
        <w:t>help define how the</w:t>
      </w:r>
      <w:r>
        <w:t xml:space="preserve"> contigs </w:t>
      </w:r>
      <w:r w:rsidR="001A1F02">
        <w:t>should be assembled</w:t>
      </w:r>
      <w:r>
        <w:t xml:space="preserve">. </w:t>
      </w:r>
      <w:r w:rsidRPr="00820F1D">
        <w:t xml:space="preserve">The </w:t>
      </w:r>
      <w:r w:rsidR="00F834E9">
        <w:t xml:space="preserve">total coverage of the genome by the set of contigs directly affects the </w:t>
      </w:r>
      <w:r w:rsidR="00D67CAD">
        <w:t>accuracy</w:t>
      </w:r>
      <w:r w:rsidRPr="00820F1D">
        <w:t xml:space="preserve"> </w:t>
      </w:r>
      <w:r w:rsidR="00F834E9">
        <w:t xml:space="preserve">of </w:t>
      </w:r>
      <w:r w:rsidR="00D67CAD">
        <w:t>the process</w:t>
      </w:r>
      <w:r w:rsidR="00F834E9">
        <w:t xml:space="preserve"> of </w:t>
      </w:r>
      <w:r w:rsidRPr="00820F1D">
        <w:t>find</w:t>
      </w:r>
      <w:r w:rsidR="00F834E9">
        <w:t>ing</w:t>
      </w:r>
      <w:r w:rsidRPr="00820F1D">
        <w:t xml:space="preserve"> genes by </w:t>
      </w:r>
      <w:r w:rsidR="00F834E9">
        <w:t xml:space="preserve">their </w:t>
      </w:r>
      <w:r w:rsidRPr="00820F1D">
        <w:t xml:space="preserve">similarity to a given </w:t>
      </w:r>
      <w:r w:rsidR="00D67CAD">
        <w:t>close relative</w:t>
      </w:r>
      <w:r w:rsidRPr="00820F1D">
        <w:t xml:space="preserve"> </w:t>
      </w:r>
      <w:r w:rsidR="00F834E9">
        <w:t xml:space="preserve">reference </w:t>
      </w:r>
      <w:r w:rsidRPr="00820F1D">
        <w:lastRenderedPageBreak/>
        <w:t>segment.</w:t>
      </w:r>
      <w:r w:rsidR="006513C1">
        <w:t xml:space="preserve"> </w:t>
      </w:r>
      <w:r w:rsidRPr="00820F1D">
        <w:t xml:space="preserve"> </w:t>
      </w:r>
      <w:r w:rsidR="00707B66">
        <w:t>The greater the overall coverage and the closer it approaches 100% the higher the probability of properly placing the contigs in the assembly.</w:t>
      </w:r>
    </w:p>
    <w:p w:rsidR="00450206" w:rsidRDefault="00945B95" w:rsidP="00287652">
      <w:pPr>
        <w:pStyle w:val="BodyText"/>
      </w:pPr>
      <w:r>
        <w:t>This step b</w:t>
      </w:r>
      <w:r w:rsidRPr="00DE6D18">
        <w:t>uild</w:t>
      </w:r>
      <w:r>
        <w:t>s</w:t>
      </w:r>
      <w:r w:rsidRPr="00DE6D18">
        <w:t xml:space="preserve"> scaffolds from contigs and paired reads</w:t>
      </w:r>
      <w:r>
        <w:t xml:space="preserve"> using </w:t>
      </w:r>
      <w:r w:rsidRPr="001E160F">
        <w:t>Padena Step 6 for assembly</w:t>
      </w:r>
      <w:r>
        <w:t xml:space="preserve">. </w:t>
      </w:r>
      <w:r w:rsidR="00450206">
        <w:t>The following shows Padena Step 6:</w:t>
      </w:r>
    </w:p>
    <w:p w:rsidR="00A71610" w:rsidRDefault="00A71610" w:rsidP="00E41B2D">
      <w:pPr>
        <w:pStyle w:val="PlainText"/>
        <w:rPr>
          <w:rFonts w:ascii="Consolas" w:hAnsi="Consolas" w:cs="Consolas"/>
          <w:sz w:val="19"/>
          <w:szCs w:val="19"/>
        </w:rPr>
      </w:pPr>
    </w:p>
    <w:p w:rsidR="00A71610" w:rsidRDefault="00A71610" w:rsidP="00E41B2D">
      <w:pPr>
        <w:pStyle w:val="PlainText"/>
      </w:pPr>
      <w:r>
        <w:rPr>
          <w:rFonts w:ascii="Consolas" w:hAnsi="Consolas" w:cs="Consolas"/>
          <w:sz w:val="19"/>
          <w:szCs w:val="19"/>
        </w:rPr>
        <w:t xml:space="preserve">    PadenaAssembly assemblyResult = (PadenaAssembly)</w:t>
      </w:r>
      <w:r>
        <w:rPr>
          <w:rFonts w:ascii="Consolas" w:hAnsi="Consolas" w:cs="Consolas"/>
          <w:color w:val="0000FF"/>
          <w:sz w:val="19"/>
          <w:szCs w:val="19"/>
        </w:rPr>
        <w:t>this</w:t>
      </w:r>
      <w:r>
        <w:rPr>
          <w:rFonts w:ascii="Consolas" w:hAnsi="Consolas" w:cs="Consolas"/>
          <w:sz w:val="19"/>
          <w:szCs w:val="19"/>
        </w:rPr>
        <w:t>.Assemble(inputSequences);</w:t>
      </w:r>
      <w:r w:rsidRPr="00A45CB7">
        <w:t xml:space="preserve"> </w:t>
      </w:r>
    </w:p>
    <w:p w:rsidR="00A71610" w:rsidRDefault="00A71610" w:rsidP="00E41B2D">
      <w:pPr>
        <w:pStyle w:val="PlainText"/>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(includeScaffolds)</w:t>
      </w:r>
      <w:r w:rsidRPr="00A45CB7">
        <w:t xml:space="preserve"> </w:t>
      </w:r>
    </w:p>
    <w:p w:rsidR="00A71610" w:rsidRDefault="00A71610" w:rsidP="00E41B2D">
      <w:pPr>
        <w:pStyle w:val="PlainText"/>
      </w:pPr>
      <w:r>
        <w:rPr>
          <w:rFonts w:ascii="Consolas" w:hAnsi="Consolas" w:cs="Consolas"/>
          <w:sz w:val="19"/>
          <w:szCs w:val="19"/>
        </w:rPr>
        <w:t xml:space="preserve">    {</w:t>
      </w:r>
    </w:p>
    <w:p w:rsidR="00A71610" w:rsidRDefault="00A71610" w:rsidP="00E41B2D">
      <w:pPr>
        <w:pStyle w:val="PlainText"/>
      </w:pPr>
      <w:r>
        <w:rPr>
          <w:rFonts w:ascii="Consolas" w:hAnsi="Consolas" w:cs="Consolas"/>
          <w:sz w:val="19"/>
          <w:szCs w:val="19"/>
        </w:rPr>
        <w:t xml:space="preserve">        </w:t>
      </w:r>
      <w:r>
        <w:rPr>
          <w:rFonts w:ascii="Consolas" w:hAnsi="Consolas" w:cs="Consolas"/>
          <w:color w:val="008000"/>
          <w:sz w:val="19"/>
          <w:szCs w:val="19"/>
        </w:rPr>
        <w:t>// Step 6: Build _scaffolds</w:t>
      </w:r>
    </w:p>
    <w:p w:rsidR="00A71610" w:rsidRDefault="00A71610" w:rsidP="00E41B2D">
      <w:pPr>
        <w:pStyle w:val="PlainText"/>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.BuildScaffoldsStarted();</w:t>
      </w:r>
    </w:p>
    <w:p w:rsidR="00A71610" w:rsidRDefault="00A71610" w:rsidP="00E41B2D">
      <w:pPr>
        <w:pStyle w:val="PlainText"/>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 xml:space="preserve">&lt;ISequence&gt; scaffolds = </w:t>
      </w:r>
      <w:r>
        <w:rPr>
          <w:rFonts w:ascii="Consolas" w:hAnsi="Consolas" w:cs="Consolas"/>
          <w:color w:val="0000FF"/>
          <w:sz w:val="19"/>
          <w:szCs w:val="19"/>
        </w:rPr>
        <w:t>this</w:t>
      </w:r>
      <w:r>
        <w:rPr>
          <w:rFonts w:ascii="Consolas" w:hAnsi="Consolas" w:cs="Consolas"/>
          <w:sz w:val="19"/>
          <w:szCs w:val="19"/>
        </w:rPr>
        <w:t>.</w:t>
      </w:r>
      <w:r w:rsidRPr="00EE69CF">
        <w:rPr>
          <w:rFonts w:ascii="Consolas" w:hAnsi="Consolas" w:cs="Consolas"/>
          <w:sz w:val="19"/>
          <w:szCs w:val="19"/>
          <w:highlight w:val="yellow"/>
        </w:rPr>
        <w:t>BuildScaffolds</w:t>
      </w:r>
      <w:r>
        <w:rPr>
          <w:rFonts w:ascii="Consolas" w:hAnsi="Consolas" w:cs="Consolas"/>
          <w:sz w:val="19"/>
          <w:szCs w:val="19"/>
        </w:rPr>
        <w:t>(assemblyResult.ContigSequences);</w:t>
      </w:r>
      <w:r w:rsidRPr="00A45CB7">
        <w:t xml:space="preserve"> </w:t>
      </w:r>
    </w:p>
    <w:p w:rsidR="00A71610" w:rsidRDefault="00A71610" w:rsidP="00E41B2D">
      <w:pPr>
        <w:pStyle w:val="PlainText"/>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.BuildScaffoldsEnded();</w:t>
      </w:r>
    </w:p>
    <w:p w:rsidR="00A71610" w:rsidRDefault="00A71610" w:rsidP="00E41B2D">
      <w:pPr>
        <w:pStyle w:val="PlainText"/>
      </w:pPr>
    </w:p>
    <w:p w:rsidR="00A71610" w:rsidRDefault="00A71610" w:rsidP="00E41B2D">
      <w:pPr>
        <w:pStyle w:val="PlainText"/>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(scaffolds != </w:t>
      </w:r>
      <w:r>
        <w:rPr>
          <w:rFonts w:ascii="Consolas" w:hAnsi="Consolas" w:cs="Consolas"/>
          <w:color w:val="0000FF"/>
          <w:sz w:val="19"/>
          <w:szCs w:val="19"/>
        </w:rPr>
        <w:t>null</w:t>
      </w:r>
      <w:r>
        <w:rPr>
          <w:rFonts w:ascii="Consolas" w:hAnsi="Consolas" w:cs="Consolas"/>
          <w:sz w:val="19"/>
          <w:szCs w:val="19"/>
        </w:rPr>
        <w:t>)</w:t>
      </w:r>
      <w:r w:rsidRPr="00A45CB7">
        <w:t xml:space="preserve"> </w:t>
      </w:r>
    </w:p>
    <w:p w:rsidR="00A71610" w:rsidRDefault="00A71610" w:rsidP="00E41B2D">
      <w:pPr>
        <w:pStyle w:val="PlainText"/>
      </w:pPr>
      <w:r>
        <w:rPr>
          <w:rFonts w:ascii="Consolas" w:hAnsi="Consolas" w:cs="Consolas"/>
          <w:sz w:val="19"/>
          <w:szCs w:val="19"/>
        </w:rPr>
        <w:t xml:space="preserve">        {</w:t>
      </w:r>
    </w:p>
    <w:p w:rsidR="00A71610" w:rsidRDefault="00A71610" w:rsidP="00E41B2D">
      <w:pPr>
        <w:pStyle w:val="PlainText"/>
      </w:pPr>
      <w:r>
        <w:rPr>
          <w:rFonts w:ascii="Consolas" w:hAnsi="Consolas" w:cs="Consolas"/>
          <w:sz w:val="19"/>
          <w:szCs w:val="19"/>
        </w:rPr>
        <w:t xml:space="preserve">            assemblyResult.AddScaffolds(scaffolds);</w:t>
      </w:r>
      <w:r w:rsidRPr="00A45CB7">
        <w:t xml:space="preserve"> </w:t>
      </w:r>
    </w:p>
    <w:p w:rsidR="00A71610" w:rsidRDefault="00A71610" w:rsidP="00E41B2D">
      <w:pPr>
        <w:pStyle w:val="PlainText"/>
      </w:pPr>
      <w:r>
        <w:rPr>
          <w:rFonts w:ascii="Consolas" w:hAnsi="Consolas" w:cs="Consolas"/>
          <w:sz w:val="19"/>
          <w:szCs w:val="19"/>
        </w:rPr>
        <w:t xml:space="preserve">        }</w:t>
      </w:r>
    </w:p>
    <w:p w:rsidR="00A71610" w:rsidRDefault="00A71610" w:rsidP="00E41B2D">
      <w:pPr>
        <w:pStyle w:val="PlainText"/>
      </w:pPr>
      <w:r>
        <w:rPr>
          <w:rFonts w:ascii="Consolas" w:hAnsi="Consolas" w:cs="Consolas"/>
          <w:sz w:val="19"/>
          <w:szCs w:val="19"/>
        </w:rPr>
        <w:t xml:space="preserve">    }</w:t>
      </w:r>
    </w:p>
    <w:p w:rsidR="00A71610" w:rsidRDefault="00A71610" w:rsidP="00E41B2D">
      <w:pPr>
        <w:pStyle w:val="PlainText"/>
      </w:pPr>
    </w:p>
    <w:p w:rsidR="00A71610" w:rsidRDefault="00A71610" w:rsidP="00E41B2D">
      <w:pPr>
        <w:pStyle w:val="PlainText"/>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assemblyResult;</w:t>
      </w:r>
      <w:r w:rsidRPr="00A45CB7">
        <w:t xml:space="preserve"> </w:t>
      </w:r>
    </w:p>
    <w:p w:rsidR="00A71610" w:rsidRDefault="00A71610" w:rsidP="00E41B2D">
      <w:pPr>
        <w:pStyle w:val="PlainText"/>
      </w:pPr>
    </w:p>
    <w:p w:rsidR="004E0C50" w:rsidRDefault="004E0C50" w:rsidP="009E26F0">
      <w:pPr>
        <w:autoSpaceDE w:val="0"/>
        <w:autoSpaceDN w:val="0"/>
        <w:adjustRightInd w:val="0"/>
        <w:spacing w:before="240"/>
      </w:pPr>
    </w:p>
    <w:p w:rsidR="004E0C50" w:rsidRDefault="004E0C50" w:rsidP="004E0C50">
      <w:pPr>
        <w:shd w:val="clear" w:color="auto" w:fill="FFFF99"/>
        <w:autoSpaceDE w:val="0"/>
        <w:autoSpaceDN w:val="0"/>
        <w:adjustRightInd w:val="0"/>
        <w:spacing w:before="240"/>
      </w:pPr>
      <w:r w:rsidRPr="007E33DF">
        <w:rPr>
          <w:b/>
        </w:rPr>
        <w:t>Note</w:t>
      </w:r>
      <w:r>
        <w:t xml:space="preserve">: </w:t>
      </w:r>
      <w:r w:rsidR="00AB0B32">
        <w:t>C</w:t>
      </w:r>
      <w:r w:rsidR="00AB0B32" w:rsidRPr="004E0C50">
        <w:t>omparative</w:t>
      </w:r>
      <w:r w:rsidR="00AB0B32">
        <w:t xml:space="preserve"> assembler</w:t>
      </w:r>
      <w:r w:rsidR="00AB0B32" w:rsidRPr="004E0C50">
        <w:t xml:space="preserve"> requires Bio.Padena.dll</w:t>
      </w:r>
      <w:r w:rsidR="00AB0B32">
        <w:t xml:space="preserve"> for this step to work because t</w:t>
      </w:r>
      <w:r>
        <w:t>h</w:t>
      </w:r>
      <w:r w:rsidR="00AB0B32">
        <w:t>is</w:t>
      </w:r>
      <w:r>
        <w:t xml:space="preserve"> s</w:t>
      </w:r>
      <w:r w:rsidRPr="004E0C50">
        <w:t xml:space="preserve">caffold generation step in </w:t>
      </w:r>
      <w:r>
        <w:t xml:space="preserve">the comparative assembler </w:t>
      </w:r>
      <w:r w:rsidRPr="004E0C50">
        <w:t xml:space="preserve">calls the </w:t>
      </w:r>
      <w:r w:rsidR="00AB0B32" w:rsidRPr="00AB0B32">
        <w:rPr>
          <w:b/>
        </w:rPr>
        <w:t>GenerateScaffolds</w:t>
      </w:r>
      <w:r w:rsidR="00AB0B32">
        <w:t xml:space="preserve"> method that is part of</w:t>
      </w:r>
      <w:r w:rsidRPr="004E0C50">
        <w:t xml:space="preserve"> the Bio.Padena.dll.</w:t>
      </w:r>
    </w:p>
    <w:p w:rsidR="009E26F0" w:rsidRDefault="009E26F0" w:rsidP="009E26F0">
      <w:pPr>
        <w:autoSpaceDE w:val="0"/>
        <w:autoSpaceDN w:val="0"/>
        <w:adjustRightInd w:val="0"/>
        <w:spacing w:before="240"/>
      </w:pPr>
      <w:r w:rsidRPr="009E26F0">
        <w:t>In this step</w:t>
      </w:r>
      <w:r>
        <w:rPr>
          <w:b/>
        </w:rPr>
        <w:t xml:space="preserve"> </w:t>
      </w:r>
      <w:r w:rsidRPr="004474ED">
        <w:rPr>
          <w:b/>
        </w:rPr>
        <w:t>ScaffoldsGenerator</w:t>
      </w:r>
      <w:r>
        <w:t xml:space="preserve">() calls the </w:t>
      </w:r>
      <w:r w:rsidRPr="00C601D0">
        <w:rPr>
          <w:b/>
        </w:rPr>
        <w:t>Bio.Algorithms.Assembly.Padena.Scaffold.GraphScaffoldBuilder</w:t>
      </w:r>
      <w:r w:rsidRPr="009E26F0">
        <w:t xml:space="preserve"> class </w:t>
      </w:r>
      <w:r w:rsidRPr="00C601D0">
        <w:rPr>
          <w:b/>
        </w:rPr>
        <w:t>BuildScaffold</w:t>
      </w:r>
      <w:r>
        <w:rPr>
          <w:b/>
        </w:rPr>
        <w:t>()</w:t>
      </w:r>
      <w:r w:rsidRPr="009E26F0">
        <w:t xml:space="preserve"> method</w:t>
      </w:r>
      <w:r>
        <w:t xml:space="preserve"> which actually does the work.</w:t>
      </w:r>
    </w:p>
    <w:p w:rsidR="00A71610" w:rsidRPr="000B1F80" w:rsidRDefault="00A71610" w:rsidP="00CA3E98">
      <w:pPr>
        <w:pStyle w:val="PlainText"/>
        <w:rPr>
          <w:rFonts w:ascii="Consolas" w:hAnsi="Consolas" w:cs="Consolas"/>
          <w:color w:val="auto"/>
          <w:sz w:val="19"/>
          <w:szCs w:val="19"/>
        </w:rPr>
      </w:pPr>
    </w:p>
    <w:p w:rsidR="00A71610" w:rsidRDefault="00A71610" w:rsidP="00CA3E98">
      <w:pPr>
        <w:pStyle w:val="PlainText"/>
      </w:pP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ISequence</w:t>
      </w:r>
      <w:r>
        <w:rPr>
          <w:rFonts w:ascii="Consolas" w:hAnsi="Consolas" w:cs="Consolas"/>
          <w:sz w:val="19"/>
          <w:szCs w:val="19"/>
        </w:rPr>
        <w:t>&gt; ScaffoldsGenerator(</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ISequence</w:t>
      </w:r>
      <w:r>
        <w:rPr>
          <w:rFonts w:ascii="Consolas" w:hAnsi="Consolas" w:cs="Consolas"/>
          <w:sz w:val="19"/>
          <w:szCs w:val="19"/>
        </w:rPr>
        <w:t xml:space="preserve">&gt; contigs, </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ISequence</w:t>
      </w:r>
      <w:r>
        <w:rPr>
          <w:rFonts w:ascii="Consolas" w:hAnsi="Consolas" w:cs="Consolas"/>
          <w:sz w:val="19"/>
          <w:szCs w:val="19"/>
        </w:rPr>
        <w:t>&gt; reads)</w:t>
      </w:r>
      <w:r w:rsidRPr="00E130D2">
        <w:t xml:space="preserve"> </w:t>
      </w:r>
    </w:p>
    <w:p w:rsidR="00A71610" w:rsidRDefault="00A71610" w:rsidP="00CA3E98">
      <w:pPr>
        <w:pStyle w:val="PlainText"/>
      </w:pPr>
    </w:p>
    <w:p w:rsidR="00A71610" w:rsidRDefault="00A71610" w:rsidP="00CA3E98">
      <w:pPr>
        <w:autoSpaceDE w:val="0"/>
        <w:autoSpaceDN w:val="0"/>
        <w:adjustRightInd w:val="0"/>
      </w:pPr>
      <w:r>
        <w:t>Where:</w:t>
      </w:r>
    </w:p>
    <w:p w:rsidR="00A71610" w:rsidRDefault="00A71610" w:rsidP="006E1CF6">
      <w:pPr>
        <w:pStyle w:val="ListParagraph"/>
        <w:numPr>
          <w:ilvl w:val="0"/>
          <w:numId w:val="16"/>
        </w:numPr>
        <w:autoSpaceDE w:val="0"/>
        <w:autoSpaceDN w:val="0"/>
        <w:adjustRightInd w:val="0"/>
      </w:pPr>
      <w:r w:rsidRPr="006E1CF6">
        <w:rPr>
          <w:b/>
        </w:rPr>
        <w:t>contigs</w:t>
      </w:r>
      <w:r>
        <w:t xml:space="preserve"> is a </w:t>
      </w:r>
      <w:r w:rsidR="00D64795" w:rsidRPr="00E448C9">
        <w:t xml:space="preserve">List </w:t>
      </w:r>
      <w:r w:rsidRPr="00E448C9">
        <w:t>of contigs</w:t>
      </w:r>
      <w:r>
        <w:t>.</w:t>
      </w:r>
    </w:p>
    <w:p w:rsidR="00A71610" w:rsidRDefault="00A71610" w:rsidP="006E1CF6">
      <w:pPr>
        <w:pStyle w:val="ListParagraph"/>
        <w:numPr>
          <w:ilvl w:val="0"/>
          <w:numId w:val="16"/>
        </w:numPr>
        <w:autoSpaceDE w:val="0"/>
        <w:autoSpaceDN w:val="0"/>
        <w:adjustRightInd w:val="0"/>
      </w:pPr>
      <w:r w:rsidRPr="006E1CF6">
        <w:rPr>
          <w:b/>
        </w:rPr>
        <w:t>reads</w:t>
      </w:r>
      <w:r>
        <w:t xml:space="preserve"> is a </w:t>
      </w:r>
      <w:r w:rsidRPr="00E448C9">
        <w:t>List of paired reads.</w:t>
      </w:r>
    </w:p>
    <w:p w:rsidR="005110D9" w:rsidRPr="005110D9" w:rsidRDefault="005110D9" w:rsidP="005110D9">
      <w:pPr>
        <w:pStyle w:val="ListParagraph"/>
        <w:numPr>
          <w:ilvl w:val="0"/>
          <w:numId w:val="16"/>
        </w:numPr>
        <w:autoSpaceDE w:val="0"/>
        <w:autoSpaceDN w:val="0"/>
        <w:adjustRightInd w:val="0"/>
      </w:pPr>
      <w:r w:rsidRPr="005110D9">
        <w:t>and returns</w:t>
      </w:r>
      <w:r>
        <w:t xml:space="preserve"> a F</w:t>
      </w:r>
      <w:r w:rsidRPr="005110D9">
        <w:t>ast</w:t>
      </w:r>
      <w:r>
        <w:t>A</w:t>
      </w:r>
      <w:r w:rsidRPr="005110D9">
        <w:t xml:space="preserve"> file which contains the scaffolds and </w:t>
      </w:r>
      <w:r w:rsidR="006D7028">
        <w:t xml:space="preserve">the </w:t>
      </w:r>
      <w:r w:rsidR="006D7028" w:rsidRPr="005110D9">
        <w:t xml:space="preserve">generated </w:t>
      </w:r>
      <w:r w:rsidRPr="005110D9">
        <w:t>unaligned contig sequences</w:t>
      </w:r>
      <w:r w:rsidR="006D7028">
        <w:t>.</w:t>
      </w:r>
      <w:r w:rsidRPr="005110D9">
        <w:t xml:space="preserve"> </w:t>
      </w:r>
    </w:p>
    <w:p w:rsidR="004474ED" w:rsidRDefault="004474ED" w:rsidP="00CA3E98">
      <w:pPr>
        <w:autoSpaceDE w:val="0"/>
        <w:autoSpaceDN w:val="0"/>
        <w:adjustRightInd w:val="0"/>
      </w:pPr>
    </w:p>
    <w:p w:rsidR="004474ED" w:rsidRDefault="004474ED" w:rsidP="004474ED">
      <w:pPr>
        <w:pStyle w:val="PlainText"/>
        <w:rPr>
          <w:rFonts w:ascii="Consolas" w:hAnsi="Consolas" w:cs="Consolas"/>
          <w:sz w:val="19"/>
          <w:szCs w:val="19"/>
        </w:rPr>
      </w:pPr>
    </w:p>
    <w:p w:rsidR="004474ED" w:rsidRDefault="004474ED" w:rsidP="004474ED">
      <w:pPr>
        <w:pStyle w:val="PlainText"/>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ISequence</w:t>
      </w:r>
      <w:r>
        <w:rPr>
          <w:rFonts w:ascii="Consolas" w:hAnsi="Consolas" w:cs="Consolas"/>
          <w:sz w:val="19"/>
          <w:szCs w:val="19"/>
        </w:rPr>
        <w:t>&gt; BuildScaffold(</w:t>
      </w:r>
    </w:p>
    <w:p w:rsidR="004474ED" w:rsidRDefault="004474ED" w:rsidP="004474ED">
      <w:pPr>
        <w:pStyle w:val="PlainText"/>
      </w:pP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ISequence</w:t>
      </w:r>
      <w:r>
        <w:rPr>
          <w:rFonts w:ascii="Consolas" w:hAnsi="Consolas" w:cs="Consolas"/>
          <w:sz w:val="19"/>
          <w:szCs w:val="19"/>
        </w:rPr>
        <w:t>&gt; reads,</w:t>
      </w:r>
      <w:r w:rsidRPr="004474ED">
        <w:t xml:space="preserve"> </w:t>
      </w:r>
    </w:p>
    <w:p w:rsidR="004474ED" w:rsidRDefault="004474ED" w:rsidP="004474ED">
      <w:pPr>
        <w:pStyle w:val="PlainText"/>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ISequence</w:t>
      </w:r>
      <w:r>
        <w:rPr>
          <w:rFonts w:ascii="Consolas" w:hAnsi="Consolas" w:cs="Consolas"/>
          <w:sz w:val="19"/>
          <w:szCs w:val="19"/>
        </w:rPr>
        <w:t>&gt; contigs,</w:t>
      </w:r>
      <w:r w:rsidRPr="004474ED">
        <w:t xml:space="preserve"> </w:t>
      </w:r>
    </w:p>
    <w:p w:rsidR="004474ED" w:rsidRDefault="004474ED" w:rsidP="004474ED">
      <w:pPr>
        <w:pStyle w:val="PlainText"/>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lengthofKmer,</w:t>
      </w:r>
      <w:r w:rsidRPr="004474ED">
        <w:t xml:space="preserve"> </w:t>
      </w:r>
    </w:p>
    <w:p w:rsidR="004474ED" w:rsidRDefault="004474ED" w:rsidP="004474ED">
      <w:pPr>
        <w:pStyle w:val="PlainText"/>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depth = 10,</w:t>
      </w:r>
      <w:r w:rsidRPr="004474ED">
        <w:t xml:space="preserve"> </w:t>
      </w:r>
    </w:p>
    <w:p w:rsidR="004474ED" w:rsidRDefault="004474ED" w:rsidP="004474ED">
      <w:pPr>
        <w:pStyle w:val="PlainText"/>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redundancy = 2)</w:t>
      </w:r>
      <w:r w:rsidRPr="004474ED">
        <w:t xml:space="preserve"> </w:t>
      </w:r>
    </w:p>
    <w:p w:rsidR="004474ED" w:rsidRDefault="004474ED" w:rsidP="004474ED">
      <w:pPr>
        <w:pStyle w:val="PlainText"/>
      </w:pPr>
    </w:p>
    <w:p w:rsidR="004474ED" w:rsidRDefault="00CE6239" w:rsidP="00CA3E98">
      <w:pPr>
        <w:autoSpaceDE w:val="0"/>
        <w:autoSpaceDN w:val="0"/>
        <w:adjustRightInd w:val="0"/>
      </w:pPr>
      <w:r>
        <w:t>Where:</w:t>
      </w:r>
    </w:p>
    <w:p w:rsidR="00CE6239" w:rsidRDefault="00CE6239" w:rsidP="006E1CF6">
      <w:pPr>
        <w:pStyle w:val="ListParagraph"/>
        <w:numPr>
          <w:ilvl w:val="0"/>
          <w:numId w:val="17"/>
        </w:numPr>
        <w:autoSpaceDE w:val="0"/>
        <w:autoSpaceDN w:val="0"/>
        <w:adjustRightInd w:val="0"/>
      </w:pPr>
      <w:r w:rsidRPr="006E1CF6">
        <w:rPr>
          <w:b/>
        </w:rPr>
        <w:t>reads</w:t>
      </w:r>
      <w:r>
        <w:t xml:space="preserve"> is a List of reads</w:t>
      </w:r>
    </w:p>
    <w:p w:rsidR="00CE6239" w:rsidRDefault="00CE6239" w:rsidP="006E1CF6">
      <w:pPr>
        <w:pStyle w:val="ListParagraph"/>
        <w:numPr>
          <w:ilvl w:val="0"/>
          <w:numId w:val="17"/>
        </w:numPr>
        <w:autoSpaceDE w:val="0"/>
        <w:autoSpaceDN w:val="0"/>
        <w:adjustRightInd w:val="0"/>
      </w:pPr>
      <w:r w:rsidRPr="006E1CF6">
        <w:rPr>
          <w:b/>
        </w:rPr>
        <w:lastRenderedPageBreak/>
        <w:t>contigs</w:t>
      </w:r>
      <w:r>
        <w:t xml:space="preserve"> is a List of contigs</w:t>
      </w:r>
    </w:p>
    <w:p w:rsidR="00CE6239" w:rsidRDefault="00CE6239" w:rsidP="006E1CF6">
      <w:pPr>
        <w:pStyle w:val="ListParagraph"/>
        <w:numPr>
          <w:ilvl w:val="0"/>
          <w:numId w:val="17"/>
        </w:numPr>
        <w:autoSpaceDE w:val="0"/>
        <w:autoSpaceDN w:val="0"/>
        <w:adjustRightInd w:val="0"/>
      </w:pPr>
      <w:r w:rsidRPr="006E1CF6">
        <w:rPr>
          <w:b/>
        </w:rPr>
        <w:t>lengthofKmer</w:t>
      </w:r>
      <w:r>
        <w:t xml:space="preserve"> is theKmer Length</w:t>
      </w:r>
    </w:p>
    <w:p w:rsidR="00CE6239" w:rsidRDefault="00CE6239" w:rsidP="006E1CF6">
      <w:pPr>
        <w:pStyle w:val="ListParagraph"/>
        <w:numPr>
          <w:ilvl w:val="0"/>
          <w:numId w:val="17"/>
        </w:numPr>
        <w:autoSpaceDE w:val="0"/>
        <w:autoSpaceDN w:val="0"/>
        <w:adjustRightInd w:val="0"/>
      </w:pPr>
      <w:r w:rsidRPr="006E1CF6">
        <w:rPr>
          <w:b/>
        </w:rPr>
        <w:t>depth</w:t>
      </w:r>
      <w:r>
        <w:t xml:space="preserve"> is  the depth for graph traversal</w:t>
      </w:r>
    </w:p>
    <w:p w:rsidR="00CE6239" w:rsidRDefault="00CE6239" w:rsidP="006E1CF6">
      <w:pPr>
        <w:pStyle w:val="ListParagraph"/>
        <w:numPr>
          <w:ilvl w:val="0"/>
          <w:numId w:val="17"/>
        </w:numPr>
        <w:autoSpaceDE w:val="0"/>
        <w:autoSpaceDN w:val="0"/>
        <w:adjustRightInd w:val="0"/>
      </w:pPr>
      <w:r w:rsidRPr="006E1CF6">
        <w:rPr>
          <w:b/>
        </w:rPr>
        <w:t>redundancy</w:t>
      </w:r>
      <w:r>
        <w:t xml:space="preserve"> is  the number of mate pairs required to create a link between two contigs.</w:t>
      </w:r>
    </w:p>
    <w:p w:rsidR="00CE6239" w:rsidRDefault="00CE6239" w:rsidP="006E1CF6">
      <w:pPr>
        <w:pStyle w:val="ListParagraph"/>
        <w:numPr>
          <w:ilvl w:val="0"/>
          <w:numId w:val="17"/>
        </w:numPr>
        <w:autoSpaceDE w:val="0"/>
        <w:autoSpaceDN w:val="0"/>
        <w:adjustRightInd w:val="0"/>
      </w:pPr>
      <w:r>
        <w:t>and returns a List of scaffold sequences.</w:t>
      </w:r>
    </w:p>
    <w:p w:rsidR="00A71610" w:rsidRDefault="00A71610" w:rsidP="00287652">
      <w:pPr>
        <w:pStyle w:val="BodyText"/>
      </w:pPr>
    </w:p>
    <w:p w:rsidR="00D00992" w:rsidRPr="00D107FD" w:rsidRDefault="00D00992" w:rsidP="00D107FD">
      <w:pPr>
        <w:pStyle w:val="Heading3"/>
      </w:pPr>
      <w:bookmarkStart w:id="53" w:name="_Toc290888422"/>
      <w:r w:rsidRPr="00D107FD">
        <w:t>Class Diagram</w:t>
      </w:r>
      <w:bookmarkEnd w:id="53"/>
      <w:r w:rsidR="00987FD0">
        <w:t xml:space="preserve"> GraphScaffoldBuilder</w:t>
      </w:r>
    </w:p>
    <w:p w:rsidR="00C601D0" w:rsidRDefault="00C601D0" w:rsidP="00D00992">
      <w:pPr>
        <w:rPr>
          <w:lang w:val="es-ES"/>
        </w:rPr>
      </w:pPr>
    </w:p>
    <w:p w:rsidR="00C601D0" w:rsidRDefault="00C601D0" w:rsidP="00D00992">
      <w:pPr>
        <w:rPr>
          <w:lang w:val="es-ES"/>
        </w:rPr>
      </w:pPr>
      <w:r>
        <w:rPr>
          <w:noProof/>
        </w:rPr>
        <w:drawing>
          <wp:inline distT="0" distB="0" distL="0" distR="0" wp14:anchorId="1EB8AC7D" wp14:editId="2DBDF2C1">
            <wp:extent cx="6044184" cy="385876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044184" cy="3858768"/>
                    </a:xfrm>
                    <a:prstGeom prst="rect">
                      <a:avLst/>
                    </a:prstGeom>
                  </pic:spPr>
                </pic:pic>
              </a:graphicData>
            </a:graphic>
          </wp:inline>
        </w:drawing>
      </w:r>
    </w:p>
    <w:p w:rsidR="00D00992" w:rsidRDefault="00D00992" w:rsidP="00D00992">
      <w:pPr>
        <w:jc w:val="both"/>
      </w:pPr>
    </w:p>
    <w:p w:rsidR="00D00992" w:rsidRDefault="005C4B58" w:rsidP="001A209E">
      <w:pPr>
        <w:pStyle w:val="Heading1"/>
        <w:rPr>
          <w:rFonts w:asciiTheme="minorHAnsi" w:hAnsiTheme="minorHAnsi" w:cstheme="minorHAnsi"/>
        </w:rPr>
      </w:pPr>
      <w:bookmarkStart w:id="54" w:name="_Toc290888425"/>
      <w:bookmarkStart w:id="55" w:name="_Toc294528532"/>
      <w:r>
        <w:t>Delta Alignment</w:t>
      </w:r>
      <w:bookmarkEnd w:id="54"/>
      <w:bookmarkEnd w:id="55"/>
    </w:p>
    <w:p w:rsidR="00D00992" w:rsidRPr="009231DC" w:rsidRDefault="00D00992" w:rsidP="009231DC">
      <w:pPr>
        <w:pStyle w:val="BodyText"/>
      </w:pPr>
      <w:r w:rsidRPr="009231DC">
        <w:t xml:space="preserve">Delta Alignment represents an alignment object in terms of </w:t>
      </w:r>
      <w:r w:rsidR="000843D8">
        <w:t xml:space="preserve">the </w:t>
      </w:r>
      <w:r w:rsidRPr="009231DC">
        <w:t>delta.</w:t>
      </w:r>
      <w:r w:rsidR="009231DC">
        <w:t xml:space="preserve"> </w:t>
      </w:r>
      <w:r w:rsidRPr="009231DC">
        <w:t>Delta is an encoded representation of alignments between input sequences.</w:t>
      </w:r>
      <w:r w:rsidR="00D44389">
        <w:t xml:space="preserve"> </w:t>
      </w:r>
      <w:r w:rsidRPr="009231DC">
        <w:t>It contains the start and end indices of alignment in reference and query sequence followed by error</w:t>
      </w:r>
      <w:r w:rsidR="00BD4149">
        <w:t xml:space="preserve"> values and </w:t>
      </w:r>
      <w:r w:rsidR="002B4011">
        <w:t xml:space="preserve">a </w:t>
      </w:r>
      <w:r w:rsidR="00BD4149">
        <w:t>list of integer</w:t>
      </w:r>
      <w:r w:rsidR="002B4011">
        <w:t>s</w:t>
      </w:r>
      <w:r w:rsidR="00BD4149">
        <w:t xml:space="preserve"> in </w:t>
      </w:r>
      <w:r w:rsidR="002B4011">
        <w:t xml:space="preserve">the </w:t>
      </w:r>
      <w:r w:rsidRPr="009231DC">
        <w:t xml:space="preserve">following lines. Each integer represent an insertion (+ve) in </w:t>
      </w:r>
      <w:r w:rsidR="004933E6">
        <w:t xml:space="preserve">the </w:t>
      </w:r>
      <w:r w:rsidRPr="009231DC">
        <w:t xml:space="preserve">reference sequence and deletion (-ve) in </w:t>
      </w:r>
      <w:r w:rsidR="004933E6">
        <w:t xml:space="preserve">the </w:t>
      </w:r>
      <w:r w:rsidRPr="009231DC">
        <w:t>reference sequence.</w:t>
      </w:r>
    </w:p>
    <w:p w:rsidR="00D00992" w:rsidRPr="009231DC" w:rsidRDefault="00D00992" w:rsidP="009231DC">
      <w:pPr>
        <w:pStyle w:val="BodyText"/>
      </w:pPr>
      <w:r w:rsidRPr="009231DC">
        <w:t>This class represents such alignment with required properties and utility methods.</w:t>
      </w:r>
    </w:p>
    <w:p w:rsidR="00D00992" w:rsidRDefault="00D34793" w:rsidP="00D00992">
      <w:r>
        <w:rPr>
          <w:noProof/>
        </w:rPr>
        <w:lastRenderedPageBreak/>
        <w:drawing>
          <wp:inline distT="0" distB="0" distL="0" distR="0" wp14:anchorId="6B16AA8E" wp14:editId="5F99FE9F">
            <wp:extent cx="5833872" cy="35112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833872" cy="3511296"/>
                    </a:xfrm>
                    <a:prstGeom prst="rect">
                      <a:avLst/>
                    </a:prstGeom>
                  </pic:spPr>
                </pic:pic>
              </a:graphicData>
            </a:graphic>
          </wp:inline>
        </w:drawing>
      </w:r>
    </w:p>
    <w:p w:rsidR="00051801" w:rsidRDefault="00051801" w:rsidP="00D00992"/>
    <w:p w:rsidR="00EA6432" w:rsidRDefault="00EA6432" w:rsidP="00EA6432">
      <w:pPr>
        <w:pStyle w:val="PlainText"/>
      </w:pPr>
    </w:p>
    <w:p w:rsidR="00EA6432" w:rsidRDefault="00EA6432" w:rsidP="00EA6432">
      <w:pPr>
        <w:pStyle w:val="PlainText"/>
      </w:pPr>
      <w:r>
        <w:rPr>
          <w:rFonts w:ascii="Consolas" w:hAnsi="Consolas" w:cs="Consolas"/>
          <w:color w:val="0000FF"/>
          <w:sz w:val="19"/>
          <w:szCs w:val="19"/>
        </w:rPr>
        <w:t>public</w:t>
      </w:r>
      <w:r>
        <w:rPr>
          <w:rFonts w:ascii="Consolas" w:hAnsi="Consolas" w:cs="Consolas"/>
          <w:sz w:val="19"/>
          <w:szCs w:val="19"/>
        </w:rPr>
        <w:t xml:space="preserve"> DeltaAlignment(</w:t>
      </w:r>
      <w:r>
        <w:rPr>
          <w:rFonts w:ascii="Consolas" w:hAnsi="Consolas" w:cs="Consolas"/>
          <w:color w:val="2B91AF"/>
          <w:sz w:val="19"/>
          <w:szCs w:val="19"/>
        </w:rPr>
        <w:t>ISequence</w:t>
      </w:r>
      <w:r>
        <w:rPr>
          <w:rFonts w:ascii="Consolas" w:hAnsi="Consolas" w:cs="Consolas"/>
          <w:sz w:val="19"/>
          <w:szCs w:val="19"/>
        </w:rPr>
        <w:t xml:space="preserve"> referenceSequence, </w:t>
      </w:r>
      <w:r>
        <w:rPr>
          <w:rFonts w:ascii="Consolas" w:hAnsi="Consolas" w:cs="Consolas"/>
          <w:color w:val="2B91AF"/>
          <w:sz w:val="19"/>
          <w:szCs w:val="19"/>
        </w:rPr>
        <w:t>ISequence</w:t>
      </w:r>
      <w:r>
        <w:rPr>
          <w:rFonts w:ascii="Consolas" w:hAnsi="Consolas" w:cs="Consolas"/>
          <w:sz w:val="19"/>
          <w:szCs w:val="19"/>
        </w:rPr>
        <w:t xml:space="preserve"> querySequence)</w:t>
      </w:r>
      <w:r w:rsidRPr="00EA6432">
        <w:t xml:space="preserve"> </w:t>
      </w:r>
    </w:p>
    <w:p w:rsidR="00EA6432" w:rsidRDefault="00EA6432" w:rsidP="00EA6432">
      <w:pPr>
        <w:pStyle w:val="PlainText"/>
      </w:pPr>
    </w:p>
    <w:p w:rsidR="00D34793" w:rsidRDefault="00D34793" w:rsidP="00EA6432">
      <w:pPr>
        <w:autoSpaceDE w:val="0"/>
        <w:autoSpaceDN w:val="0"/>
        <w:adjustRightInd w:val="0"/>
      </w:pPr>
    </w:p>
    <w:p w:rsidR="00124014" w:rsidRDefault="009D27F6" w:rsidP="00124014">
      <w:pPr>
        <w:pStyle w:val="Heading1"/>
      </w:pPr>
      <w:bookmarkStart w:id="56" w:name="_Appendix_-_Using"/>
      <w:bookmarkStart w:id="57" w:name="_ComparativeUtil_Command_Line"/>
      <w:bookmarkStart w:id="58" w:name="_Comparative_Assembly_Command"/>
      <w:bookmarkStart w:id="59" w:name="_Toc294528533"/>
      <w:bookmarkEnd w:id="56"/>
      <w:bookmarkEnd w:id="57"/>
      <w:bookmarkEnd w:id="58"/>
      <w:r w:rsidRPr="009D27F6">
        <w:t xml:space="preserve">Comparative Assembly </w:t>
      </w:r>
      <w:r w:rsidR="00124014">
        <w:t>Command Line Utilit</w:t>
      </w:r>
      <w:r>
        <w:t>ies</w:t>
      </w:r>
      <w:bookmarkEnd w:id="59"/>
    </w:p>
    <w:p w:rsidR="007F5617" w:rsidRPr="00652E8D" w:rsidRDefault="00417ADD" w:rsidP="00652E8D">
      <w:pPr>
        <w:pStyle w:val="BodyText"/>
      </w:pPr>
      <w:r w:rsidRPr="00652E8D">
        <w:t xml:space="preserve">This section describes </w:t>
      </w:r>
      <w:r w:rsidR="00EF5568" w:rsidRPr="00652E8D">
        <w:t xml:space="preserve">the </w:t>
      </w:r>
      <w:r w:rsidRPr="00652E8D">
        <w:t>g</w:t>
      </w:r>
      <w:r w:rsidR="00124014" w:rsidRPr="00652E8D">
        <w:t>eneral usage</w:t>
      </w:r>
      <w:r w:rsidRPr="00652E8D">
        <w:t xml:space="preserve"> of the command line utility ComparativeUtil to assemble genomes</w:t>
      </w:r>
      <w:r w:rsidR="00C41C1F" w:rsidRPr="00652E8D">
        <w:t xml:space="preserve"> by using the comparative assembly process</w:t>
      </w:r>
      <w:r w:rsidRPr="00652E8D">
        <w:t>.</w:t>
      </w:r>
      <w:r w:rsidR="003D78E1" w:rsidRPr="00652E8D">
        <w:t xml:space="preserve"> </w:t>
      </w:r>
    </w:p>
    <w:p w:rsidR="007F5617" w:rsidRDefault="007F5617" w:rsidP="007F5617">
      <w:pPr>
        <w:pStyle w:val="TableHead"/>
      </w:pPr>
      <w:r>
        <w:t>Comparative Assembly</w:t>
      </w:r>
      <w:r w:rsidR="00B02099">
        <w:t xml:space="preserve"> Utilities</w:t>
      </w:r>
    </w:p>
    <w:tbl>
      <w:tblPr>
        <w:tblStyle w:val="Tablerowcell"/>
        <w:tblW w:w="0" w:type="auto"/>
        <w:tblLook w:val="04A0" w:firstRow="1" w:lastRow="0" w:firstColumn="1" w:lastColumn="0" w:noHBand="0" w:noVBand="1"/>
      </w:tblPr>
      <w:tblGrid>
        <w:gridCol w:w="3948"/>
        <w:gridCol w:w="3948"/>
      </w:tblGrid>
      <w:tr w:rsidR="007F5617" w:rsidTr="00EA707E">
        <w:trPr>
          <w:cnfStyle w:val="100000000000" w:firstRow="1" w:lastRow="0" w:firstColumn="0" w:lastColumn="0" w:oddVBand="0" w:evenVBand="0" w:oddHBand="0" w:evenHBand="0" w:firstRowFirstColumn="0" w:firstRowLastColumn="0" w:lastRowFirstColumn="0" w:lastRowLastColumn="0"/>
        </w:trPr>
        <w:tc>
          <w:tcPr>
            <w:tcW w:w="3948" w:type="dxa"/>
          </w:tcPr>
          <w:p w:rsidR="007F5617" w:rsidRDefault="00B02099" w:rsidP="00EA707E">
            <w:pPr>
              <w:pStyle w:val="BodyText"/>
            </w:pPr>
            <w:r>
              <w:t>Utility</w:t>
            </w:r>
          </w:p>
        </w:tc>
        <w:tc>
          <w:tcPr>
            <w:tcW w:w="3948" w:type="dxa"/>
          </w:tcPr>
          <w:p w:rsidR="007F5617" w:rsidRDefault="007F5617" w:rsidP="00EA707E">
            <w:pPr>
              <w:pStyle w:val="BodyText"/>
            </w:pPr>
            <w:r>
              <w:t>Description</w:t>
            </w:r>
          </w:p>
        </w:tc>
      </w:tr>
      <w:tr w:rsidR="007F5617" w:rsidTr="00EA707E">
        <w:tc>
          <w:tcPr>
            <w:tcW w:w="3948" w:type="dxa"/>
          </w:tcPr>
          <w:p w:rsidR="007F5617" w:rsidRPr="00EF6013" w:rsidRDefault="0019269F" w:rsidP="00EA707E">
            <w:hyperlink w:anchor="_ComparativeUtil" w:history="1">
              <w:r w:rsidR="007F5617" w:rsidRPr="00E328C8">
                <w:rPr>
                  <w:rStyle w:val="Hyperlink"/>
                </w:rPr>
                <w:t>ComparativeUtil</w:t>
              </w:r>
            </w:hyperlink>
            <w:r w:rsidR="007F5617" w:rsidRPr="00EF6013">
              <w:t xml:space="preserve"> </w:t>
            </w:r>
          </w:p>
        </w:tc>
        <w:tc>
          <w:tcPr>
            <w:tcW w:w="3948" w:type="dxa"/>
          </w:tcPr>
          <w:p w:rsidR="007F5617" w:rsidRDefault="007F5617" w:rsidP="00CF46AD">
            <w:pPr>
              <w:pStyle w:val="BodyText"/>
            </w:pPr>
            <w:r>
              <w:t xml:space="preserve">A command line utility </w:t>
            </w:r>
            <w:r w:rsidRPr="00EF6013">
              <w:t xml:space="preserve">to </w:t>
            </w:r>
            <w:r>
              <w:t>initiate</w:t>
            </w:r>
            <w:r w:rsidRPr="00EF6013">
              <w:t xml:space="preserve"> </w:t>
            </w:r>
            <w:r>
              <w:t xml:space="preserve">the </w:t>
            </w:r>
            <w:r w:rsidRPr="00EF6013">
              <w:t>comparative assembly</w:t>
            </w:r>
            <w:r w:rsidR="00CA1ECF">
              <w:t xml:space="preserve"> </w:t>
            </w:r>
            <w:r w:rsidR="00CF46AD">
              <w:t xml:space="preserve">process </w:t>
            </w:r>
            <w:r w:rsidR="00CA1ECF">
              <w:t>and ru</w:t>
            </w:r>
            <w:r w:rsidR="00CF46AD">
              <w:t>ns</w:t>
            </w:r>
            <w:r w:rsidR="00CA1ECF">
              <w:t xml:space="preserve"> all five steps</w:t>
            </w:r>
            <w:r>
              <w:t>.</w:t>
            </w:r>
          </w:p>
        </w:tc>
      </w:tr>
      <w:tr w:rsidR="007F5617" w:rsidTr="00EA707E">
        <w:tc>
          <w:tcPr>
            <w:tcW w:w="3948" w:type="dxa"/>
          </w:tcPr>
          <w:p w:rsidR="007F5617" w:rsidRPr="00EF6013" w:rsidRDefault="0019269F" w:rsidP="00EA707E">
            <w:hyperlink w:anchor="_NUCmer" w:history="1">
              <w:r w:rsidR="007F5617" w:rsidRPr="00C272F4">
                <w:rPr>
                  <w:rStyle w:val="Hyperlink"/>
                </w:rPr>
                <w:t>NucmerUtil</w:t>
              </w:r>
            </w:hyperlink>
            <w:r w:rsidR="007F5617">
              <w:t xml:space="preserve"> </w:t>
            </w:r>
          </w:p>
        </w:tc>
        <w:tc>
          <w:tcPr>
            <w:tcW w:w="3948" w:type="dxa"/>
          </w:tcPr>
          <w:p w:rsidR="007F5617" w:rsidRDefault="007F5617" w:rsidP="00EA707E">
            <w:pPr>
              <w:pStyle w:val="BodyText"/>
            </w:pPr>
            <w:r>
              <w:t>Used for Comparative</w:t>
            </w:r>
            <w:r w:rsidRPr="00EF6013">
              <w:t xml:space="preserve">Util </w:t>
            </w:r>
            <w:r>
              <w:t>step 1. Users can manipulate the data before using it as an input for the next step in the chain.</w:t>
            </w:r>
          </w:p>
        </w:tc>
      </w:tr>
      <w:tr w:rsidR="007F5617" w:rsidTr="00EA707E">
        <w:tc>
          <w:tcPr>
            <w:tcW w:w="3948" w:type="dxa"/>
          </w:tcPr>
          <w:p w:rsidR="007F5617" w:rsidRPr="00EF6013" w:rsidRDefault="0019269F" w:rsidP="00EA707E">
            <w:hyperlink w:anchor="_RepeatResolutionUtil" w:history="1">
              <w:r w:rsidR="007F5617" w:rsidRPr="00C272F4">
                <w:rPr>
                  <w:rStyle w:val="Hyperlink"/>
                </w:rPr>
                <w:t>RepeatResolutionUtil</w:t>
              </w:r>
            </w:hyperlink>
          </w:p>
        </w:tc>
        <w:tc>
          <w:tcPr>
            <w:tcW w:w="3948" w:type="dxa"/>
          </w:tcPr>
          <w:p w:rsidR="007F5617" w:rsidRDefault="007F5617" w:rsidP="00EA707E">
            <w:pPr>
              <w:pStyle w:val="BodyText"/>
            </w:pPr>
            <w:r>
              <w:t>Used for Comparative</w:t>
            </w:r>
            <w:r w:rsidRPr="00EF6013">
              <w:t xml:space="preserve">Util </w:t>
            </w:r>
            <w:r w:rsidR="0069624C">
              <w:t xml:space="preserve">optional </w:t>
            </w:r>
            <w:r>
              <w:t>step 2. Users can manipulate the data before using it as an input for the next step in the chain.</w:t>
            </w:r>
          </w:p>
        </w:tc>
      </w:tr>
      <w:tr w:rsidR="007F5617" w:rsidTr="00EA707E">
        <w:tc>
          <w:tcPr>
            <w:tcW w:w="3948" w:type="dxa"/>
          </w:tcPr>
          <w:p w:rsidR="007F5617" w:rsidRPr="00EF6013" w:rsidRDefault="0019269F" w:rsidP="00EA707E">
            <w:hyperlink w:anchor="_LayoutRefinementUtil" w:history="1">
              <w:r w:rsidR="007F5617" w:rsidRPr="00C272F4">
                <w:rPr>
                  <w:rStyle w:val="Hyperlink"/>
                </w:rPr>
                <w:t>LayoutRefinementUtil</w:t>
              </w:r>
            </w:hyperlink>
          </w:p>
        </w:tc>
        <w:tc>
          <w:tcPr>
            <w:tcW w:w="3948" w:type="dxa"/>
          </w:tcPr>
          <w:p w:rsidR="007F5617" w:rsidRDefault="007F5617" w:rsidP="00EA707E">
            <w:pPr>
              <w:pStyle w:val="BodyText"/>
            </w:pPr>
            <w:r>
              <w:t>Used for Comparative</w:t>
            </w:r>
            <w:r w:rsidRPr="00EF6013">
              <w:t xml:space="preserve">Util </w:t>
            </w:r>
            <w:r w:rsidR="0069624C">
              <w:t xml:space="preserve">optional </w:t>
            </w:r>
            <w:r>
              <w:t>step 3. Users can manipulate the data before using it as an input for the next step in the chain.</w:t>
            </w:r>
          </w:p>
        </w:tc>
      </w:tr>
      <w:tr w:rsidR="007F5617" w:rsidTr="00EA707E">
        <w:tc>
          <w:tcPr>
            <w:tcW w:w="3948" w:type="dxa"/>
          </w:tcPr>
          <w:p w:rsidR="007F5617" w:rsidRPr="00EF6013" w:rsidRDefault="0019269F" w:rsidP="00EA707E">
            <w:hyperlink w:anchor="_ConsensusGenerationUtil" w:history="1">
              <w:r w:rsidR="007F5617" w:rsidRPr="00C272F4">
                <w:rPr>
                  <w:rStyle w:val="Hyperlink"/>
                </w:rPr>
                <w:t>ConsensusUtil</w:t>
              </w:r>
            </w:hyperlink>
          </w:p>
        </w:tc>
        <w:tc>
          <w:tcPr>
            <w:tcW w:w="3948" w:type="dxa"/>
          </w:tcPr>
          <w:p w:rsidR="007F5617" w:rsidRDefault="007F5617" w:rsidP="00EA707E">
            <w:pPr>
              <w:pStyle w:val="BodyText"/>
            </w:pPr>
            <w:r>
              <w:t>Used for Comparative</w:t>
            </w:r>
            <w:r w:rsidRPr="00EF6013">
              <w:t xml:space="preserve">Util </w:t>
            </w:r>
            <w:r>
              <w:t>step 4. Users can manipulate the data before using it as an input for the next step in the chain.</w:t>
            </w:r>
          </w:p>
        </w:tc>
      </w:tr>
      <w:tr w:rsidR="007F5617" w:rsidTr="00EA707E">
        <w:tc>
          <w:tcPr>
            <w:tcW w:w="3948" w:type="dxa"/>
          </w:tcPr>
          <w:p w:rsidR="007F5617" w:rsidRPr="00EF6013" w:rsidRDefault="0019269F" w:rsidP="00EA707E">
            <w:hyperlink w:anchor="_ScaffoldUtil" w:history="1">
              <w:r w:rsidR="007F5617" w:rsidRPr="00C272F4">
                <w:rPr>
                  <w:rStyle w:val="Hyperlink"/>
                </w:rPr>
                <w:t>ScaffoldUtil</w:t>
              </w:r>
            </w:hyperlink>
          </w:p>
        </w:tc>
        <w:tc>
          <w:tcPr>
            <w:tcW w:w="3948" w:type="dxa"/>
          </w:tcPr>
          <w:p w:rsidR="007F5617" w:rsidRDefault="007F5617" w:rsidP="00EA707E">
            <w:pPr>
              <w:pStyle w:val="BodyText"/>
            </w:pPr>
            <w:r>
              <w:t>Used for Comparative</w:t>
            </w:r>
            <w:r w:rsidRPr="00EF6013">
              <w:t xml:space="preserve">Util </w:t>
            </w:r>
            <w:r>
              <w:t>step 5. Users can manipulate the data before using it as an input for the next step in the chain.</w:t>
            </w:r>
          </w:p>
        </w:tc>
      </w:tr>
    </w:tbl>
    <w:p w:rsidR="007F5617" w:rsidRDefault="007F5617" w:rsidP="007F5617">
      <w:pPr>
        <w:pStyle w:val="BodyText"/>
      </w:pPr>
    </w:p>
    <w:p w:rsidR="00E328C8" w:rsidRDefault="00E328C8" w:rsidP="00E328C8">
      <w:pPr>
        <w:pStyle w:val="Heading2"/>
      </w:pPr>
      <w:bookmarkStart w:id="60" w:name="_ComparativeUtil"/>
      <w:bookmarkStart w:id="61" w:name="_Toc294528534"/>
      <w:bookmarkEnd w:id="60"/>
      <w:r>
        <w:t>ComparativeUtil</w:t>
      </w:r>
      <w:bookmarkEnd w:id="61"/>
    </w:p>
    <w:p w:rsidR="00124014" w:rsidRPr="007F5617" w:rsidRDefault="00506AE6" w:rsidP="00124014">
      <w:pPr>
        <w:pStyle w:val="BodyText"/>
      </w:pPr>
      <w:r w:rsidRPr="007B3982">
        <w:t>ComparativeUtil</w:t>
      </w:r>
      <w:r w:rsidRPr="007B3982" w:rsidDel="007B3982">
        <w:t xml:space="preserve"> </w:t>
      </w:r>
      <w:r>
        <w:t xml:space="preserve">initiates the </w:t>
      </w:r>
      <w:r w:rsidRPr="00EF6013">
        <w:t>comparative assembly</w:t>
      </w:r>
      <w:r>
        <w:t xml:space="preserve"> process to assemble a genome and determine the sequence order by using a reference genome.  </w:t>
      </w:r>
      <w:r w:rsidR="003D78E1">
        <w:t>The following line illustrates the basic command line format:</w:t>
      </w:r>
    </w:p>
    <w:p w:rsidR="00124014" w:rsidRDefault="00124014" w:rsidP="00077542">
      <w:pPr>
        <w:pStyle w:val="PlainText"/>
        <w:rPr>
          <w:lang w:val="es-ES"/>
        </w:rPr>
      </w:pPr>
      <w:r>
        <w:rPr>
          <w:lang w:val="es-ES"/>
        </w:rPr>
        <w:t xml:space="preserve">ComparativeUtil.exe </w:t>
      </w:r>
      <w:r w:rsidR="003D4C7C">
        <w:rPr>
          <w:lang w:val="es-ES"/>
        </w:rPr>
        <w:t xml:space="preserve">&lt;options&gt; </w:t>
      </w:r>
      <w:r>
        <w:rPr>
          <w:lang w:val="es-ES"/>
        </w:rPr>
        <w:t xml:space="preserve">&lt;referencefilename&gt; &lt;readsfilename&gt; </w:t>
      </w:r>
    </w:p>
    <w:p w:rsidR="009D28FF" w:rsidRPr="00CF46AD" w:rsidRDefault="003D78E1" w:rsidP="00CF46AD">
      <w:pPr>
        <w:pStyle w:val="BodyText"/>
      </w:pPr>
      <w:r>
        <w:rPr>
          <w:lang w:val="es-ES"/>
        </w:rPr>
        <w:br/>
      </w:r>
      <w:bookmarkStart w:id="62" w:name="_Toc290888397"/>
      <w:bookmarkStart w:id="63" w:name="_Toc290888392"/>
      <w:r w:rsidR="00EE3694" w:rsidRPr="00CF46AD">
        <w:t>ComparativeUtil</w:t>
      </w:r>
      <w:r w:rsidR="00EE3694" w:rsidRPr="00CF46AD" w:rsidDel="007B3982">
        <w:t xml:space="preserve"> </w:t>
      </w:r>
      <w:r w:rsidR="009D28FF" w:rsidRPr="00CF46AD">
        <w:t xml:space="preserve">uses all of the </w:t>
      </w:r>
      <w:r w:rsidR="0076417D" w:rsidRPr="00CF46AD">
        <w:t>underlying</w:t>
      </w:r>
      <w:r w:rsidR="009D28FF" w:rsidRPr="00CF46AD">
        <w:t xml:space="preserve"> utilities described below to assemble the designated genome.</w:t>
      </w:r>
    </w:p>
    <w:p w:rsidR="003D78E1" w:rsidRDefault="003D78E1" w:rsidP="00551B18">
      <w:pPr>
        <w:pStyle w:val="Procedure"/>
        <w:tabs>
          <w:tab w:val="center" w:pos="3840"/>
        </w:tabs>
      </w:pPr>
      <w:r>
        <w:t xml:space="preserve">To execute the </w:t>
      </w:r>
      <w:r w:rsidR="00EE3694" w:rsidRPr="007B3982">
        <w:t>ComparativeUtil</w:t>
      </w:r>
      <w:r w:rsidR="00EE3694" w:rsidRPr="007B3982" w:rsidDel="007B3982">
        <w:t xml:space="preserve"> </w:t>
      </w:r>
      <w:r>
        <w:t>utility</w:t>
      </w:r>
      <w:r w:rsidR="00551B18">
        <w:tab/>
      </w:r>
    </w:p>
    <w:p w:rsidR="003D78E1" w:rsidRDefault="003D78E1" w:rsidP="00506AE6">
      <w:pPr>
        <w:pStyle w:val="BodyText"/>
      </w:pPr>
      <w:r>
        <w:t xml:space="preserve">Executing </w:t>
      </w:r>
      <w:r w:rsidR="007B3982" w:rsidRPr="007B3982">
        <w:t>ComparativeUtil</w:t>
      </w:r>
      <w:r w:rsidR="007B3982" w:rsidRPr="007B3982" w:rsidDel="007B3982">
        <w:t xml:space="preserve"> </w:t>
      </w:r>
      <w:r w:rsidR="00CF46AD">
        <w:t xml:space="preserve">initiates the </w:t>
      </w:r>
      <w:r w:rsidR="00CF46AD" w:rsidRPr="00EF6013">
        <w:t>comparative assembly</w:t>
      </w:r>
      <w:r w:rsidR="00CF46AD">
        <w:t xml:space="preserve"> process </w:t>
      </w:r>
      <w:r w:rsidR="00506AE6">
        <w:t xml:space="preserve">which will run </w:t>
      </w:r>
      <w:r w:rsidR="00CF46AD">
        <w:t>each of</w:t>
      </w:r>
      <w:r>
        <w:t xml:space="preserve"> the </w:t>
      </w:r>
      <w:r w:rsidR="00396BDE">
        <w:t xml:space="preserve">underlying </w:t>
      </w:r>
      <w:r w:rsidR="00CF46AD">
        <w:t>five</w:t>
      </w:r>
      <w:r>
        <w:t xml:space="preserve"> steps</w:t>
      </w:r>
      <w:bookmarkEnd w:id="62"/>
      <w:r>
        <w:t xml:space="preserve"> to assemble a genome.</w:t>
      </w:r>
      <w:r w:rsidR="00506AE6">
        <w:t xml:space="preserve"> </w:t>
      </w:r>
    </w:p>
    <w:p w:rsidR="003D78E1" w:rsidRDefault="003D78E1" w:rsidP="003D78E1">
      <w:pPr>
        <w:pStyle w:val="PlainText"/>
      </w:pPr>
      <w:r>
        <w:rPr>
          <w:lang w:val="es-ES"/>
        </w:rPr>
        <w:t>ComparativeUtil</w:t>
      </w:r>
      <w:r>
        <w:t xml:space="preserve">.exe </w:t>
      </w:r>
      <w:r w:rsidR="00D70F5A">
        <w:t>/</w:t>
      </w:r>
      <w:r w:rsidR="00510A02">
        <w:t>s</w:t>
      </w:r>
      <w:r w:rsidR="00D70F5A">
        <w:t xml:space="preserve"> </w:t>
      </w:r>
      <w:r w:rsidR="00D85961">
        <w:t>referenceFile  readsF</w:t>
      </w:r>
      <w:r>
        <w:t xml:space="preserve">ile </w:t>
      </w:r>
    </w:p>
    <w:p w:rsidR="003D78E1" w:rsidRDefault="003D78E1" w:rsidP="003D78E1">
      <w:pPr>
        <w:jc w:val="both"/>
      </w:pPr>
    </w:p>
    <w:tbl>
      <w:tblPr>
        <w:tblStyle w:val="Tablerowcell"/>
        <w:tblW w:w="0" w:type="auto"/>
        <w:tblLook w:val="04A0" w:firstRow="1" w:lastRow="0" w:firstColumn="1" w:lastColumn="0" w:noHBand="0" w:noVBand="1"/>
      </w:tblPr>
      <w:tblGrid>
        <w:gridCol w:w="3948"/>
        <w:gridCol w:w="3948"/>
      </w:tblGrid>
      <w:tr w:rsidR="003D78E1" w:rsidTr="00EA707E">
        <w:trPr>
          <w:cnfStyle w:val="100000000000" w:firstRow="1" w:lastRow="0" w:firstColumn="0" w:lastColumn="0" w:oddVBand="0" w:evenVBand="0" w:oddHBand="0" w:evenHBand="0" w:firstRowFirstColumn="0" w:firstRowLastColumn="0" w:lastRowFirstColumn="0" w:lastRowLastColumn="0"/>
        </w:trPr>
        <w:tc>
          <w:tcPr>
            <w:tcW w:w="3948" w:type="dxa"/>
          </w:tcPr>
          <w:p w:rsidR="003D78E1" w:rsidRDefault="003D78E1" w:rsidP="00EA707E">
            <w:pPr>
              <w:jc w:val="both"/>
            </w:pPr>
            <w:r>
              <w:t>Argument</w:t>
            </w:r>
          </w:p>
        </w:tc>
        <w:tc>
          <w:tcPr>
            <w:tcW w:w="3948" w:type="dxa"/>
          </w:tcPr>
          <w:p w:rsidR="003D78E1" w:rsidRDefault="003D78E1" w:rsidP="00EA707E">
            <w:pPr>
              <w:jc w:val="both"/>
            </w:pPr>
            <w:r>
              <w:t>Description</w:t>
            </w:r>
          </w:p>
        </w:tc>
      </w:tr>
      <w:tr w:rsidR="00E43C2C" w:rsidTr="00EA707E">
        <w:tc>
          <w:tcPr>
            <w:tcW w:w="3948" w:type="dxa"/>
          </w:tcPr>
          <w:p w:rsidR="00E43C2C" w:rsidRPr="00606DE6" w:rsidRDefault="00510A02" w:rsidP="00EA707E">
            <w:r>
              <w:rPr>
                <w:lang w:val="es-ES"/>
              </w:rPr>
              <w:t>ComparativeUtil</w:t>
            </w:r>
          </w:p>
        </w:tc>
        <w:tc>
          <w:tcPr>
            <w:tcW w:w="3948" w:type="dxa"/>
          </w:tcPr>
          <w:p w:rsidR="00E43C2C" w:rsidRDefault="00E43C2C" w:rsidP="00E22FEA">
            <w:r>
              <w:t xml:space="preserve">Command to </w:t>
            </w:r>
            <w:r w:rsidR="00FD68D0">
              <w:t xml:space="preserve">run the algorithms to </w:t>
            </w:r>
            <w:r>
              <w:t>assemble the sequ</w:t>
            </w:r>
            <w:r w:rsidR="00510A02">
              <w:t>en</w:t>
            </w:r>
            <w:r>
              <w:t>ces.</w:t>
            </w:r>
          </w:p>
        </w:tc>
      </w:tr>
      <w:tr w:rsidR="003D78E1" w:rsidTr="00EA707E">
        <w:tc>
          <w:tcPr>
            <w:tcW w:w="3948" w:type="dxa"/>
          </w:tcPr>
          <w:p w:rsidR="003D78E1" w:rsidRPr="00606DE6" w:rsidRDefault="00E22FEA" w:rsidP="00EA707E">
            <w:r>
              <w:rPr>
                <w:lang w:val="es-ES"/>
              </w:rPr>
              <w:t>ComparativeUtil</w:t>
            </w:r>
            <w:r>
              <w:t xml:space="preserve"> /s</w:t>
            </w:r>
          </w:p>
        </w:tc>
        <w:tc>
          <w:tcPr>
            <w:tcW w:w="3948" w:type="dxa"/>
          </w:tcPr>
          <w:p w:rsidR="003D78E1" w:rsidRPr="00606DE6" w:rsidRDefault="003D78E1" w:rsidP="004F2CF2">
            <w:r>
              <w:t xml:space="preserve">Command </w:t>
            </w:r>
            <w:r w:rsidR="004F2CF2">
              <w:t xml:space="preserve">to </w:t>
            </w:r>
            <w:r>
              <w:t>execut</w:t>
            </w:r>
            <w:r w:rsidR="004F2CF2">
              <w:t>e</w:t>
            </w:r>
            <w:r>
              <w:t xml:space="preserve"> all </w:t>
            </w:r>
            <w:r w:rsidR="004F2CF2">
              <w:t>five</w:t>
            </w:r>
            <w:r>
              <w:t xml:space="preserve"> steps</w:t>
            </w:r>
            <w:r w:rsidR="004F2CF2">
              <w:t xml:space="preserve"> in order and get the scaffolds</w:t>
            </w:r>
            <w:r>
              <w:t>.</w:t>
            </w:r>
          </w:p>
        </w:tc>
      </w:tr>
      <w:tr w:rsidR="003D78E1" w:rsidTr="00EA707E">
        <w:tc>
          <w:tcPr>
            <w:tcW w:w="3948" w:type="dxa"/>
          </w:tcPr>
          <w:p w:rsidR="003D78E1" w:rsidRPr="004C55AF" w:rsidRDefault="00D85961" w:rsidP="00EA707E">
            <w:r>
              <w:t xml:space="preserve">referenceFile  </w:t>
            </w:r>
          </w:p>
        </w:tc>
        <w:tc>
          <w:tcPr>
            <w:tcW w:w="3948" w:type="dxa"/>
          </w:tcPr>
          <w:p w:rsidR="003D78E1" w:rsidRPr="004C55AF" w:rsidRDefault="003D78E1" w:rsidP="00EA707E">
            <w:r>
              <w:t>FastA</w:t>
            </w:r>
            <w:r w:rsidRPr="0006448E">
              <w:t xml:space="preserve"> </w:t>
            </w:r>
            <w:r>
              <w:t xml:space="preserve">file containing </w:t>
            </w:r>
            <w:r w:rsidR="00104FA5">
              <w:t xml:space="preserve">the </w:t>
            </w:r>
            <w:r>
              <w:t>reference sequences.</w:t>
            </w:r>
          </w:p>
        </w:tc>
      </w:tr>
      <w:tr w:rsidR="003D78E1" w:rsidTr="00EA707E">
        <w:tc>
          <w:tcPr>
            <w:tcW w:w="3948" w:type="dxa"/>
          </w:tcPr>
          <w:p w:rsidR="003D78E1" w:rsidRPr="0006448E" w:rsidRDefault="00D85961" w:rsidP="00EA707E">
            <w:r>
              <w:t>readsFile</w:t>
            </w:r>
          </w:p>
        </w:tc>
        <w:tc>
          <w:tcPr>
            <w:tcW w:w="3948" w:type="dxa"/>
          </w:tcPr>
          <w:p w:rsidR="003D78E1" w:rsidRPr="0006448E" w:rsidRDefault="003D78E1" w:rsidP="00EA707E">
            <w:r>
              <w:t>FastA</w:t>
            </w:r>
            <w:r w:rsidRPr="0006448E">
              <w:t xml:space="preserve"> file containing </w:t>
            </w:r>
            <w:r w:rsidR="00C05E99">
              <w:t xml:space="preserve">the </w:t>
            </w:r>
            <w:r w:rsidRPr="0006448E">
              <w:t>reads.</w:t>
            </w:r>
          </w:p>
        </w:tc>
      </w:tr>
    </w:tbl>
    <w:p w:rsidR="004C0C2F" w:rsidRDefault="001C10E8" w:rsidP="004C0C2F">
      <w:pPr>
        <w:pStyle w:val="BodyText"/>
      </w:pPr>
      <w:r>
        <w:br/>
      </w:r>
      <w:r w:rsidR="004C0C2F">
        <w:t>The following are the command line options:</w:t>
      </w:r>
    </w:p>
    <w:p w:rsidR="004C0C2F" w:rsidRDefault="004C0C2F" w:rsidP="004C0C2F">
      <w:pPr>
        <w:jc w:val="both"/>
      </w:pPr>
      <w:r>
        <w:t>Options</w:t>
      </w:r>
    </w:p>
    <w:tbl>
      <w:tblPr>
        <w:tblStyle w:val="Tablerowcell"/>
        <w:tblW w:w="0" w:type="auto"/>
        <w:tblLook w:val="04A0" w:firstRow="1" w:lastRow="0" w:firstColumn="1" w:lastColumn="0" w:noHBand="0" w:noVBand="1"/>
      </w:tblPr>
      <w:tblGrid>
        <w:gridCol w:w="3948"/>
        <w:gridCol w:w="3948"/>
      </w:tblGrid>
      <w:tr w:rsidR="004C0C2F" w:rsidTr="0039239A">
        <w:trPr>
          <w:cnfStyle w:val="100000000000" w:firstRow="1" w:lastRow="0" w:firstColumn="0" w:lastColumn="0" w:oddVBand="0" w:evenVBand="0" w:oddHBand="0" w:evenHBand="0" w:firstRowFirstColumn="0" w:firstRowLastColumn="0" w:lastRowFirstColumn="0" w:lastRowLastColumn="0"/>
        </w:trPr>
        <w:tc>
          <w:tcPr>
            <w:tcW w:w="3948" w:type="dxa"/>
          </w:tcPr>
          <w:p w:rsidR="004C0C2F" w:rsidRDefault="004C0C2F" w:rsidP="0039239A">
            <w:pPr>
              <w:jc w:val="both"/>
            </w:pPr>
            <w:r>
              <w:t>Argument</w:t>
            </w:r>
          </w:p>
        </w:tc>
        <w:tc>
          <w:tcPr>
            <w:tcW w:w="3948" w:type="dxa"/>
          </w:tcPr>
          <w:p w:rsidR="004C0C2F" w:rsidRDefault="004C0C2F" w:rsidP="0039239A">
            <w:pPr>
              <w:jc w:val="both"/>
            </w:pPr>
            <w:r>
              <w:t>Description</w:t>
            </w:r>
          </w:p>
        </w:tc>
      </w:tr>
      <w:tr w:rsidR="004C0C2F" w:rsidTr="0039239A">
        <w:tc>
          <w:tcPr>
            <w:tcW w:w="3948" w:type="dxa"/>
          </w:tcPr>
          <w:p w:rsidR="004C0C2F" w:rsidRPr="004430C2" w:rsidRDefault="004C0C2F" w:rsidP="0039239A">
            <w:r w:rsidRPr="004430C2">
              <w:t>h</w:t>
            </w:r>
          </w:p>
        </w:tc>
        <w:tc>
          <w:tcPr>
            <w:tcW w:w="3948" w:type="dxa"/>
          </w:tcPr>
          <w:p w:rsidR="004C0C2F" w:rsidRPr="0006448E" w:rsidRDefault="004C0C2F" w:rsidP="0039239A">
            <w:r>
              <w:t xml:space="preserve">“help” - </w:t>
            </w:r>
            <w:r w:rsidRPr="004430C2">
              <w:t xml:space="preserve">Print </w:t>
            </w:r>
            <w:r>
              <w:t xml:space="preserve">the help information. The default is </w:t>
            </w:r>
            <w:r w:rsidRPr="00145193">
              <w:rPr>
                <w:b/>
              </w:rPr>
              <w:t>false</w:t>
            </w:r>
            <w:r>
              <w:t>.</w:t>
            </w:r>
          </w:p>
        </w:tc>
      </w:tr>
      <w:tr w:rsidR="003D2A0A" w:rsidTr="0039239A">
        <w:tc>
          <w:tcPr>
            <w:tcW w:w="3948" w:type="dxa"/>
          </w:tcPr>
          <w:p w:rsidR="003D2A0A" w:rsidRDefault="003D2A0A" w:rsidP="0039239A">
            <w:r>
              <w:t>i</w:t>
            </w:r>
          </w:p>
        </w:tc>
        <w:tc>
          <w:tcPr>
            <w:tcW w:w="3948" w:type="dxa"/>
          </w:tcPr>
          <w:p w:rsidR="003D2A0A" w:rsidRDefault="003D2A0A" w:rsidP="003D2A0A">
            <w:r>
              <w:t xml:space="preserve">“meanlengthofinsert” - </w:t>
            </w:r>
            <w:r w:rsidRPr="003D2A0A">
              <w:t>Mean Length of clone library</w:t>
            </w:r>
            <w:r>
              <w:t>. The default value is 0.</w:t>
            </w:r>
          </w:p>
        </w:tc>
      </w:tr>
      <w:tr w:rsidR="004C0C2F" w:rsidTr="0039239A">
        <w:tc>
          <w:tcPr>
            <w:tcW w:w="3948" w:type="dxa"/>
          </w:tcPr>
          <w:p w:rsidR="004C0C2F" w:rsidRDefault="004C0C2F" w:rsidP="0039239A">
            <w:r>
              <w:t>k</w:t>
            </w:r>
          </w:p>
        </w:tc>
        <w:tc>
          <w:tcPr>
            <w:tcW w:w="3948" w:type="dxa"/>
          </w:tcPr>
          <w:p w:rsidR="004C0C2F" w:rsidRDefault="004C0C2F" w:rsidP="0039239A">
            <w:r>
              <w:t>“</w:t>
            </w:r>
            <w:r w:rsidR="003D2A0A">
              <w:t>kmerleng</w:t>
            </w:r>
            <w:r>
              <w:t>t</w:t>
            </w:r>
            <w:r w:rsidR="003D2A0A">
              <w:t>h</w:t>
            </w:r>
            <w:r>
              <w:t xml:space="preserve">” - </w:t>
            </w:r>
            <w:r w:rsidRPr="004C0C2F">
              <w:t>Set kmer length</w:t>
            </w:r>
            <w:r>
              <w:t>. The default value is 10.</w:t>
            </w:r>
          </w:p>
        </w:tc>
      </w:tr>
      <w:tr w:rsidR="004C0C2F" w:rsidTr="0039239A">
        <w:tc>
          <w:tcPr>
            <w:tcW w:w="3948" w:type="dxa"/>
          </w:tcPr>
          <w:p w:rsidR="004C0C2F" w:rsidRPr="004430C2" w:rsidRDefault="004C0C2F" w:rsidP="0039239A">
            <w:r>
              <w:t>m</w:t>
            </w:r>
          </w:p>
        </w:tc>
        <w:tc>
          <w:tcPr>
            <w:tcW w:w="3948" w:type="dxa"/>
          </w:tcPr>
          <w:p w:rsidR="004C0C2F" w:rsidRPr="0006448E" w:rsidRDefault="00740D82" w:rsidP="00740D82">
            <w:r>
              <w:t>“M</w:t>
            </w:r>
            <w:r w:rsidR="004C0C2F">
              <w:t>um</w:t>
            </w:r>
            <w:r>
              <w:t>length</w:t>
            </w:r>
            <w:r w:rsidR="004C0C2F">
              <w:t xml:space="preserve">” - </w:t>
            </w:r>
            <w:r w:rsidRPr="00740D82">
              <w:t>Mum Length</w:t>
            </w:r>
            <w:r w:rsidR="004C0C2F" w:rsidRPr="00E56355">
              <w:t>.</w:t>
            </w:r>
            <w:r w:rsidR="004C0C2F">
              <w:t xml:space="preserve"> The default value is</w:t>
            </w:r>
            <w:r w:rsidRPr="00740D82">
              <w:t xml:space="preserve"> 20</w:t>
            </w:r>
            <w:r w:rsidR="004C0C2F">
              <w:t>.</w:t>
            </w:r>
          </w:p>
        </w:tc>
      </w:tr>
      <w:tr w:rsidR="004C0C2F" w:rsidTr="0039239A">
        <w:tc>
          <w:tcPr>
            <w:tcW w:w="3948" w:type="dxa"/>
          </w:tcPr>
          <w:p w:rsidR="004C0C2F" w:rsidRDefault="004C0C2F" w:rsidP="0039239A">
            <w:r>
              <w:lastRenderedPageBreak/>
              <w:t>n</w:t>
            </w:r>
          </w:p>
        </w:tc>
        <w:tc>
          <w:tcPr>
            <w:tcW w:w="3948" w:type="dxa"/>
          </w:tcPr>
          <w:p w:rsidR="004C0C2F" w:rsidRDefault="004C0C2F" w:rsidP="0099668A">
            <w:r>
              <w:t>“</w:t>
            </w:r>
            <w:r w:rsidR="0099668A">
              <w:t>clone</w:t>
            </w:r>
            <w:r w:rsidR="00701F4E">
              <w:t>libraryname</w:t>
            </w:r>
            <w:r>
              <w:t xml:space="preserve">” - </w:t>
            </w:r>
            <w:r w:rsidR="0099668A" w:rsidRPr="0099668A">
              <w:t>Clone Library Name</w:t>
            </w:r>
            <w:r>
              <w:t xml:space="preserve">. The default </w:t>
            </w:r>
            <w:r w:rsidR="0099668A">
              <w:t>string is empty</w:t>
            </w:r>
            <w:r>
              <w:t>.</w:t>
            </w:r>
          </w:p>
        </w:tc>
      </w:tr>
      <w:tr w:rsidR="004C0C2F" w:rsidTr="0039239A">
        <w:tc>
          <w:tcPr>
            <w:tcW w:w="3948" w:type="dxa"/>
          </w:tcPr>
          <w:p w:rsidR="004C0C2F" w:rsidRPr="004430C2" w:rsidRDefault="004C0C2F" w:rsidP="0039239A">
            <w:r w:rsidRPr="004430C2">
              <w:t xml:space="preserve">o </w:t>
            </w:r>
          </w:p>
        </w:tc>
        <w:tc>
          <w:tcPr>
            <w:tcW w:w="3948" w:type="dxa"/>
          </w:tcPr>
          <w:p w:rsidR="004C0C2F" w:rsidRPr="004430C2" w:rsidRDefault="004C0C2F" w:rsidP="0039239A">
            <w:r>
              <w:t>“outputFile” - Output file</w:t>
            </w:r>
          </w:p>
        </w:tc>
      </w:tr>
      <w:tr w:rsidR="004C0C2F" w:rsidTr="0039239A">
        <w:tc>
          <w:tcPr>
            <w:tcW w:w="3948" w:type="dxa"/>
          </w:tcPr>
          <w:p w:rsidR="004C0C2F" w:rsidRDefault="004C0C2F" w:rsidP="0039239A">
            <w:r>
              <w:t>s</w:t>
            </w:r>
          </w:p>
        </w:tc>
        <w:tc>
          <w:tcPr>
            <w:tcW w:w="3948" w:type="dxa"/>
          </w:tcPr>
          <w:p w:rsidR="004C0C2F" w:rsidRDefault="004C0C2F" w:rsidP="0039239A">
            <w:r>
              <w:t xml:space="preserve">“scaffold” - </w:t>
            </w:r>
            <w:r w:rsidRPr="004C0C2F">
              <w:t>Run scaffolding step after generating contigs.</w:t>
            </w:r>
            <w:r>
              <w:t xml:space="preserve"> The default value is </w:t>
            </w:r>
            <w:r w:rsidRPr="004C0C2F">
              <w:rPr>
                <w:b/>
              </w:rPr>
              <w:t>false</w:t>
            </w:r>
            <w:r>
              <w:t>.</w:t>
            </w:r>
          </w:p>
        </w:tc>
      </w:tr>
      <w:tr w:rsidR="00DD6BCA" w:rsidTr="0039239A">
        <w:tc>
          <w:tcPr>
            <w:tcW w:w="3948" w:type="dxa"/>
          </w:tcPr>
          <w:p w:rsidR="00DD6BCA" w:rsidRDefault="00DD6BCA" w:rsidP="0039239A">
            <w:r>
              <w:t>sd</w:t>
            </w:r>
          </w:p>
        </w:tc>
        <w:tc>
          <w:tcPr>
            <w:tcW w:w="3948" w:type="dxa"/>
          </w:tcPr>
          <w:p w:rsidR="00DD6BCA" w:rsidRDefault="00DD6BCA" w:rsidP="0039239A">
            <w:r>
              <w:t xml:space="preserve">“standarddeviationofinsert” - </w:t>
            </w:r>
            <w:r w:rsidRPr="00DD6BCA">
              <w:t>Standard Deviation of Clone Library</w:t>
            </w:r>
            <w:r>
              <w:t>. The default value is 0.</w:t>
            </w:r>
          </w:p>
        </w:tc>
      </w:tr>
      <w:tr w:rsidR="004C0C2F" w:rsidTr="0039239A">
        <w:tc>
          <w:tcPr>
            <w:tcW w:w="3948" w:type="dxa"/>
          </w:tcPr>
          <w:p w:rsidR="004C0C2F" w:rsidRPr="004430C2" w:rsidRDefault="004C0C2F" w:rsidP="0039239A">
            <w:r>
              <w:t>v</w:t>
            </w:r>
          </w:p>
        </w:tc>
        <w:tc>
          <w:tcPr>
            <w:tcW w:w="3948" w:type="dxa"/>
          </w:tcPr>
          <w:p w:rsidR="004C0C2F" w:rsidRDefault="004C0C2F" w:rsidP="0039239A">
            <w:r>
              <w:t xml:space="preserve">“verbose” - </w:t>
            </w:r>
            <w:r w:rsidRPr="0033659E">
              <w:t>Display verbose logging during processing.</w:t>
            </w:r>
            <w:r>
              <w:t xml:space="preserve"> The default value is </w:t>
            </w:r>
            <w:r w:rsidRPr="00573B35">
              <w:rPr>
                <w:b/>
              </w:rPr>
              <w:t>false</w:t>
            </w:r>
            <w:r>
              <w:t>.</w:t>
            </w:r>
          </w:p>
        </w:tc>
      </w:tr>
    </w:tbl>
    <w:p w:rsidR="004C0C2F" w:rsidRDefault="004C0C2F" w:rsidP="004C0C2F">
      <w:pPr>
        <w:jc w:val="both"/>
      </w:pPr>
    </w:p>
    <w:p w:rsidR="003D78E1" w:rsidRDefault="001C10E8" w:rsidP="003D78E1">
      <w:r>
        <w:t xml:space="preserve">You also have the option of executing each of the following individual comparative assembly steps </w:t>
      </w:r>
      <w:r w:rsidR="002B66C5">
        <w:t>one at a time</w:t>
      </w:r>
      <w:r>
        <w:t>.</w:t>
      </w:r>
    </w:p>
    <w:p w:rsidR="00C343ED" w:rsidRPr="007D666A" w:rsidRDefault="00C343ED" w:rsidP="00C343ED">
      <w:pPr>
        <w:pStyle w:val="Heading2"/>
      </w:pPr>
      <w:bookmarkStart w:id="64" w:name="_NUCmer"/>
      <w:bookmarkStart w:id="65" w:name="_Toc294528535"/>
      <w:bookmarkEnd w:id="64"/>
      <w:r>
        <w:t>NUCmer</w:t>
      </w:r>
      <w:bookmarkEnd w:id="65"/>
    </w:p>
    <w:p w:rsidR="00124014" w:rsidRDefault="00077542" w:rsidP="00077542">
      <w:pPr>
        <w:pStyle w:val="Procedure"/>
      </w:pPr>
      <w:r>
        <w:t xml:space="preserve">To </w:t>
      </w:r>
      <w:r w:rsidR="00A71821">
        <w:t xml:space="preserve">execute </w:t>
      </w:r>
      <w:r w:rsidR="002D23C4">
        <w:t xml:space="preserve">read </w:t>
      </w:r>
      <w:r w:rsidR="00124014">
        <w:t>Align</w:t>
      </w:r>
      <w:r w:rsidR="002D23C4">
        <w:t>ments</w:t>
      </w:r>
      <w:bookmarkEnd w:id="63"/>
    </w:p>
    <w:p w:rsidR="00396695" w:rsidRDefault="002537EC" w:rsidP="00396695">
      <w:pPr>
        <w:pStyle w:val="BodyText"/>
      </w:pPr>
      <w:r w:rsidRPr="002537EC">
        <w:t xml:space="preserve">NUCmer (NUCleotide MUMmer) allows for multiple references and multiple query sequences to be aligned in a many vs. many fashion. </w:t>
      </w:r>
    </w:p>
    <w:p w:rsidR="00396695" w:rsidRDefault="00396695" w:rsidP="00396695">
      <w:pPr>
        <w:pStyle w:val="BodyText"/>
        <w:shd w:val="clear" w:color="auto" w:fill="FFFF99"/>
      </w:pPr>
      <w:r w:rsidRPr="000075EC">
        <w:rPr>
          <w:b/>
        </w:rPr>
        <w:t>Note</w:t>
      </w:r>
      <w:r>
        <w:t xml:space="preserve">: While </w:t>
      </w:r>
      <w:r w:rsidRPr="000075EC">
        <w:t xml:space="preserve">MUMUtil </w:t>
      </w:r>
      <w:r>
        <w:t xml:space="preserve">and </w:t>
      </w:r>
      <w:r w:rsidRPr="000075EC">
        <w:t>NUCmer</w:t>
      </w:r>
      <w:r>
        <w:t>Util both</w:t>
      </w:r>
      <w:r w:rsidRPr="000075EC">
        <w:t xml:space="preserve"> call </w:t>
      </w:r>
      <w:r>
        <w:t xml:space="preserve">into </w:t>
      </w:r>
      <w:r w:rsidRPr="000075EC">
        <w:t>the code of MUMer</w:t>
      </w:r>
      <w:r>
        <w:t>,</w:t>
      </w:r>
      <w:r w:rsidRPr="000075EC">
        <w:t xml:space="preserve"> MUMUtil </w:t>
      </w:r>
      <w:r>
        <w:t xml:space="preserve">performs a </w:t>
      </w:r>
      <w:r w:rsidRPr="000075EC">
        <w:t xml:space="preserve">Maximum Unique Match </w:t>
      </w:r>
      <w:r>
        <w:t xml:space="preserve">while </w:t>
      </w:r>
      <w:r w:rsidRPr="000075EC">
        <w:t>NUCmer</w:t>
      </w:r>
      <w:r>
        <w:t>Util does this a</w:t>
      </w:r>
      <w:r w:rsidRPr="000075EC">
        <w:t xml:space="preserve">s well as </w:t>
      </w:r>
      <w:r>
        <w:t>other operations such as cluster generation.</w:t>
      </w:r>
    </w:p>
    <w:p w:rsidR="002D23C4" w:rsidRPr="002D23C4" w:rsidRDefault="002D23C4" w:rsidP="002537EC">
      <w:pPr>
        <w:pStyle w:val="BodyText"/>
      </w:pPr>
    </w:p>
    <w:p w:rsidR="00396695" w:rsidRDefault="00396695" w:rsidP="00077542">
      <w:pPr>
        <w:pStyle w:val="PlainText"/>
        <w:rPr>
          <w:lang w:val="es-ES"/>
        </w:rPr>
      </w:pPr>
    </w:p>
    <w:p w:rsidR="00124014" w:rsidRDefault="002D23C4" w:rsidP="00077542">
      <w:pPr>
        <w:pStyle w:val="PlainText"/>
      </w:pPr>
      <w:r>
        <w:rPr>
          <w:lang w:val="es-ES"/>
        </w:rPr>
        <w:t>Nucmer</w:t>
      </w:r>
      <w:r w:rsidR="00124014">
        <w:rPr>
          <w:lang w:val="es-ES"/>
        </w:rPr>
        <w:t>Util</w:t>
      </w:r>
      <w:r w:rsidR="00124014">
        <w:t xml:space="preserve">.exe </w:t>
      </w:r>
      <w:r w:rsidR="00D272C9">
        <w:t>[options]</w:t>
      </w:r>
      <w:r w:rsidR="009D28FF">
        <w:t xml:space="preserve"> </w:t>
      </w:r>
      <w:r w:rsidR="0051431A">
        <w:t>ReferenceF</w:t>
      </w:r>
      <w:r w:rsidR="00124014">
        <w:t xml:space="preserve">ile </w:t>
      </w:r>
      <w:r w:rsidR="0051431A">
        <w:t>Q</w:t>
      </w:r>
      <w:r>
        <w:t>uery</w:t>
      </w:r>
      <w:r w:rsidR="0051431A">
        <w:t>F</w:t>
      </w:r>
      <w:r w:rsidR="00124014">
        <w:t xml:space="preserve">ile </w:t>
      </w:r>
    </w:p>
    <w:p w:rsidR="00396695" w:rsidRDefault="00396695" w:rsidP="00077542">
      <w:pPr>
        <w:pStyle w:val="PlainText"/>
      </w:pPr>
    </w:p>
    <w:p w:rsidR="00247072" w:rsidRDefault="00077542" w:rsidP="00124014">
      <w:pPr>
        <w:jc w:val="both"/>
      </w:pPr>
      <w:r>
        <w:br/>
      </w:r>
    </w:p>
    <w:tbl>
      <w:tblPr>
        <w:tblStyle w:val="Tablerowcell"/>
        <w:tblW w:w="0" w:type="auto"/>
        <w:tblLook w:val="04A0" w:firstRow="1" w:lastRow="0" w:firstColumn="1" w:lastColumn="0" w:noHBand="0" w:noVBand="1"/>
      </w:tblPr>
      <w:tblGrid>
        <w:gridCol w:w="3948"/>
        <w:gridCol w:w="3948"/>
      </w:tblGrid>
      <w:tr w:rsidR="00077542" w:rsidTr="00077542">
        <w:trPr>
          <w:cnfStyle w:val="100000000000" w:firstRow="1" w:lastRow="0" w:firstColumn="0" w:lastColumn="0" w:oddVBand="0" w:evenVBand="0" w:oddHBand="0" w:evenHBand="0" w:firstRowFirstColumn="0" w:firstRowLastColumn="0" w:lastRowFirstColumn="0" w:lastRowLastColumn="0"/>
        </w:trPr>
        <w:tc>
          <w:tcPr>
            <w:tcW w:w="3948" w:type="dxa"/>
          </w:tcPr>
          <w:p w:rsidR="00077542" w:rsidRDefault="009C66EE" w:rsidP="00124014">
            <w:pPr>
              <w:jc w:val="both"/>
            </w:pPr>
            <w:r>
              <w:t>Argument</w:t>
            </w:r>
          </w:p>
        </w:tc>
        <w:tc>
          <w:tcPr>
            <w:tcW w:w="3948" w:type="dxa"/>
          </w:tcPr>
          <w:p w:rsidR="00077542" w:rsidRDefault="00A5769E" w:rsidP="00124014">
            <w:pPr>
              <w:jc w:val="both"/>
            </w:pPr>
            <w:r>
              <w:t>Description</w:t>
            </w:r>
          </w:p>
        </w:tc>
      </w:tr>
      <w:tr w:rsidR="00077542" w:rsidTr="00077542">
        <w:tc>
          <w:tcPr>
            <w:tcW w:w="3948" w:type="dxa"/>
          </w:tcPr>
          <w:p w:rsidR="00077542" w:rsidRPr="00D272C9" w:rsidRDefault="00D272C9" w:rsidP="00D272C9">
            <w:r>
              <w:t>NucmerUtil</w:t>
            </w:r>
          </w:p>
        </w:tc>
        <w:tc>
          <w:tcPr>
            <w:tcW w:w="3948" w:type="dxa"/>
          </w:tcPr>
          <w:p w:rsidR="00077542" w:rsidRPr="00847EFB" w:rsidRDefault="00FE58E5" w:rsidP="00FF3DD4">
            <w:r w:rsidRPr="00077542">
              <w:t xml:space="preserve">Command </w:t>
            </w:r>
            <w:r w:rsidR="00077542" w:rsidRPr="00077542">
              <w:t xml:space="preserve">to align </w:t>
            </w:r>
            <w:r w:rsidR="00FF3DD4">
              <w:t>multiple</w:t>
            </w:r>
            <w:r w:rsidR="00077542" w:rsidRPr="00077542">
              <w:t xml:space="preserve"> reference </w:t>
            </w:r>
            <w:r w:rsidR="00FF3DD4">
              <w:t xml:space="preserve">and multiple query </w:t>
            </w:r>
            <w:r w:rsidR="00077542" w:rsidRPr="00077542">
              <w:t>sequences</w:t>
            </w:r>
            <w:r w:rsidR="00FF3DD4">
              <w:t xml:space="preserve"> in a many-vs-many fashion</w:t>
            </w:r>
            <w:r w:rsidR="006A1873">
              <w:t>.</w:t>
            </w:r>
          </w:p>
        </w:tc>
      </w:tr>
      <w:tr w:rsidR="00077542" w:rsidTr="00077542">
        <w:tc>
          <w:tcPr>
            <w:tcW w:w="3948" w:type="dxa"/>
          </w:tcPr>
          <w:p w:rsidR="00077542" w:rsidRPr="00847EFB" w:rsidRDefault="0051431A" w:rsidP="00EA707E">
            <w:r>
              <w:t>ReferenceFile</w:t>
            </w:r>
          </w:p>
        </w:tc>
        <w:tc>
          <w:tcPr>
            <w:tcW w:w="3948" w:type="dxa"/>
          </w:tcPr>
          <w:p w:rsidR="00077542" w:rsidRPr="00847EFB" w:rsidRDefault="00FE58E5" w:rsidP="00EA707E">
            <w:r>
              <w:t>FastA</w:t>
            </w:r>
            <w:r w:rsidRPr="00077542">
              <w:t xml:space="preserve"> </w:t>
            </w:r>
            <w:r w:rsidR="00077542" w:rsidRPr="00077542">
              <w:t xml:space="preserve">file containing </w:t>
            </w:r>
            <w:r w:rsidR="005029B2">
              <w:t xml:space="preserve">the </w:t>
            </w:r>
            <w:r w:rsidR="00077542" w:rsidRPr="00077542">
              <w:t>reference sequences</w:t>
            </w:r>
            <w:r w:rsidR="006A1873">
              <w:t>.</w:t>
            </w:r>
          </w:p>
        </w:tc>
      </w:tr>
      <w:tr w:rsidR="00077542" w:rsidTr="00077542">
        <w:tc>
          <w:tcPr>
            <w:tcW w:w="3948" w:type="dxa"/>
          </w:tcPr>
          <w:p w:rsidR="00077542" w:rsidRPr="00847EFB" w:rsidRDefault="0051431A" w:rsidP="00EA707E">
            <w:r>
              <w:t>QueryFile</w:t>
            </w:r>
          </w:p>
        </w:tc>
        <w:tc>
          <w:tcPr>
            <w:tcW w:w="3948" w:type="dxa"/>
          </w:tcPr>
          <w:p w:rsidR="00077542" w:rsidRPr="00847EFB" w:rsidRDefault="00FE58E5" w:rsidP="002843C7">
            <w:r>
              <w:t>FastA</w:t>
            </w:r>
            <w:r w:rsidRPr="00077542">
              <w:t xml:space="preserve"> </w:t>
            </w:r>
            <w:r w:rsidR="00077542" w:rsidRPr="00077542">
              <w:t xml:space="preserve">file containing </w:t>
            </w:r>
            <w:r w:rsidR="005029B2">
              <w:t xml:space="preserve">the </w:t>
            </w:r>
            <w:r w:rsidR="002843C7">
              <w:t>query sequences</w:t>
            </w:r>
            <w:r w:rsidR="006A1873">
              <w:t>.</w:t>
            </w:r>
          </w:p>
        </w:tc>
      </w:tr>
    </w:tbl>
    <w:p w:rsidR="00077542" w:rsidRDefault="00077542" w:rsidP="00124014">
      <w:pPr>
        <w:jc w:val="both"/>
      </w:pPr>
    </w:p>
    <w:p w:rsidR="00AE5C38" w:rsidRDefault="00AE5C38" w:rsidP="00AE5C38">
      <w:pPr>
        <w:jc w:val="both"/>
      </w:pPr>
      <w:r>
        <w:t>Options</w:t>
      </w:r>
    </w:p>
    <w:tbl>
      <w:tblPr>
        <w:tblStyle w:val="Tablerowcell"/>
        <w:tblW w:w="0" w:type="auto"/>
        <w:tblLook w:val="04A0" w:firstRow="1" w:lastRow="0" w:firstColumn="1" w:lastColumn="0" w:noHBand="0" w:noVBand="1"/>
      </w:tblPr>
      <w:tblGrid>
        <w:gridCol w:w="3948"/>
        <w:gridCol w:w="3948"/>
      </w:tblGrid>
      <w:tr w:rsidR="00AE5C38" w:rsidTr="0039239A">
        <w:trPr>
          <w:cnfStyle w:val="100000000000" w:firstRow="1" w:lastRow="0" w:firstColumn="0" w:lastColumn="0" w:oddVBand="0" w:evenVBand="0" w:oddHBand="0" w:evenHBand="0" w:firstRowFirstColumn="0" w:firstRowLastColumn="0" w:lastRowFirstColumn="0" w:lastRowLastColumn="0"/>
        </w:trPr>
        <w:tc>
          <w:tcPr>
            <w:tcW w:w="3948" w:type="dxa"/>
          </w:tcPr>
          <w:p w:rsidR="00AE5C38" w:rsidRDefault="00AE5C38" w:rsidP="0039239A">
            <w:pPr>
              <w:jc w:val="both"/>
            </w:pPr>
            <w:r>
              <w:t>Argument</w:t>
            </w:r>
          </w:p>
        </w:tc>
        <w:tc>
          <w:tcPr>
            <w:tcW w:w="3948" w:type="dxa"/>
          </w:tcPr>
          <w:p w:rsidR="00AE5C38" w:rsidRDefault="00AE5C38" w:rsidP="0039239A">
            <w:pPr>
              <w:jc w:val="both"/>
            </w:pPr>
            <w:r>
              <w:t>Description</w:t>
            </w:r>
          </w:p>
        </w:tc>
      </w:tr>
      <w:tr w:rsidR="00802E12" w:rsidTr="0039239A">
        <w:tc>
          <w:tcPr>
            <w:tcW w:w="3948" w:type="dxa"/>
          </w:tcPr>
          <w:p w:rsidR="00802E12" w:rsidRPr="004430C2" w:rsidRDefault="00802E12" w:rsidP="0039239A">
            <w:r>
              <w:t>b</w:t>
            </w:r>
          </w:p>
        </w:tc>
        <w:tc>
          <w:tcPr>
            <w:tcW w:w="3948" w:type="dxa"/>
          </w:tcPr>
          <w:p w:rsidR="00802E12" w:rsidRPr="004430C2" w:rsidRDefault="007F74B4" w:rsidP="00802E12">
            <w:r>
              <w:t>“</w:t>
            </w:r>
            <w:r w:rsidR="00D30BB6">
              <w:t>breaklength</w:t>
            </w:r>
            <w:r>
              <w:t xml:space="preserve">” - </w:t>
            </w:r>
            <w:r w:rsidR="00802E12" w:rsidRPr="00802E12">
              <w:t>Distance an alignment extension will attempt to extend poor scoring region</w:t>
            </w:r>
            <w:r w:rsidR="00802E12">
              <w:t xml:space="preserve"> </w:t>
            </w:r>
            <w:r w:rsidR="00802E12" w:rsidRPr="00802E12">
              <w:t>before giving up</w:t>
            </w:r>
            <w:r w:rsidR="00802E12">
              <w:t>.</w:t>
            </w:r>
            <w:r w:rsidR="00802E12" w:rsidRPr="00802E12">
              <w:t xml:space="preserve"> </w:t>
            </w:r>
            <w:r w:rsidR="00802E12">
              <w:t xml:space="preserve">The </w:t>
            </w:r>
            <w:r w:rsidR="00802E12" w:rsidRPr="00802E12">
              <w:t>default</w:t>
            </w:r>
            <w:r w:rsidR="00787322">
              <w:t xml:space="preserve"> value</w:t>
            </w:r>
            <w:r w:rsidR="00802E12" w:rsidRPr="00802E12">
              <w:t xml:space="preserve"> </w:t>
            </w:r>
            <w:r w:rsidR="00802E12">
              <w:t xml:space="preserve">is </w:t>
            </w:r>
            <w:r w:rsidR="00802E12" w:rsidRPr="00802E12">
              <w:t>200</w:t>
            </w:r>
            <w:r w:rsidR="00802E12">
              <w:t xml:space="preserve">. </w:t>
            </w:r>
          </w:p>
        </w:tc>
      </w:tr>
      <w:tr w:rsidR="007F74B4" w:rsidTr="0039239A">
        <w:tc>
          <w:tcPr>
            <w:tcW w:w="3948" w:type="dxa"/>
          </w:tcPr>
          <w:p w:rsidR="007F74B4" w:rsidRPr="004430C2" w:rsidRDefault="007F74B4" w:rsidP="0039239A">
            <w:r>
              <w:t>c</w:t>
            </w:r>
          </w:p>
        </w:tc>
        <w:tc>
          <w:tcPr>
            <w:tcW w:w="3948" w:type="dxa"/>
          </w:tcPr>
          <w:p w:rsidR="007F74B4" w:rsidRPr="004430C2" w:rsidRDefault="007F74B4" w:rsidP="00B26588">
            <w:r>
              <w:t xml:space="preserve">“mincluster” - </w:t>
            </w:r>
            <w:r w:rsidRPr="007F74B4">
              <w:t>Minimum cluster length</w:t>
            </w:r>
            <w:r>
              <w:t>. The default value is 65.</w:t>
            </w:r>
          </w:p>
        </w:tc>
      </w:tr>
      <w:tr w:rsidR="002A10A6" w:rsidTr="0039239A">
        <w:tc>
          <w:tcPr>
            <w:tcW w:w="3948" w:type="dxa"/>
          </w:tcPr>
          <w:p w:rsidR="002A10A6" w:rsidRPr="004430C2" w:rsidRDefault="002A10A6" w:rsidP="0039239A">
            <w:r>
              <w:lastRenderedPageBreak/>
              <w:t>d</w:t>
            </w:r>
          </w:p>
        </w:tc>
        <w:tc>
          <w:tcPr>
            <w:tcW w:w="3948" w:type="dxa"/>
          </w:tcPr>
          <w:p w:rsidR="002A10A6" w:rsidRDefault="002A10A6" w:rsidP="002A10A6">
            <w:r>
              <w:t xml:space="preserve">“diagfactor” - Maximum diagonal difference factor for clustering. </w:t>
            </w:r>
          </w:p>
          <w:p w:rsidR="002A10A6" w:rsidRPr="004430C2" w:rsidRDefault="002A10A6" w:rsidP="002A10A6">
            <w:r>
              <w:t>For example, diagonal difference / match separation. The default value is 0.12.</w:t>
            </w:r>
          </w:p>
        </w:tc>
      </w:tr>
      <w:tr w:rsidR="007A53CB" w:rsidTr="0039239A">
        <w:tc>
          <w:tcPr>
            <w:tcW w:w="3948" w:type="dxa"/>
          </w:tcPr>
          <w:p w:rsidR="007A53CB" w:rsidRDefault="007A53CB" w:rsidP="0039239A">
            <w:r>
              <w:t>e</w:t>
            </w:r>
          </w:p>
        </w:tc>
        <w:tc>
          <w:tcPr>
            <w:tcW w:w="3948" w:type="dxa"/>
          </w:tcPr>
          <w:p w:rsidR="007A53CB" w:rsidRDefault="007A53CB" w:rsidP="0039239A">
            <w:r>
              <w:t xml:space="preserve">“reverse” - </w:t>
            </w:r>
            <w:r w:rsidRPr="007A53CB">
              <w:t>Align only the reverse strand of the query sequence to the forward strand of the reference.</w:t>
            </w:r>
            <w:r>
              <w:t xml:space="preserve"> The default value is </w:t>
            </w:r>
            <w:r w:rsidRPr="007A53CB">
              <w:rPr>
                <w:b/>
              </w:rPr>
              <w:t>false</w:t>
            </w:r>
            <w:r>
              <w:t>.</w:t>
            </w:r>
          </w:p>
        </w:tc>
      </w:tr>
      <w:tr w:rsidR="001A2D46" w:rsidTr="0039239A">
        <w:tc>
          <w:tcPr>
            <w:tcW w:w="3948" w:type="dxa"/>
          </w:tcPr>
          <w:p w:rsidR="001A2D46" w:rsidRPr="004430C2" w:rsidRDefault="001A2D46" w:rsidP="0039239A">
            <w:r>
              <w:t>f</w:t>
            </w:r>
          </w:p>
        </w:tc>
        <w:tc>
          <w:tcPr>
            <w:tcW w:w="3948" w:type="dxa"/>
          </w:tcPr>
          <w:p w:rsidR="001A2D46" w:rsidRPr="004430C2" w:rsidRDefault="001A2D46" w:rsidP="0039239A">
            <w:r>
              <w:t>“</w:t>
            </w:r>
            <w:r w:rsidR="00A05D26">
              <w:t>forwardAndR</w:t>
            </w:r>
            <w:r>
              <w:t xml:space="preserve">everse” - </w:t>
            </w:r>
            <w:r w:rsidRPr="001A2D46">
              <w:t>Align only the forward and reverse strands of each sequence</w:t>
            </w:r>
            <w:r>
              <w:t>.</w:t>
            </w:r>
            <w:r w:rsidR="003D3C6E">
              <w:t xml:space="preserve"> Default value is </w:t>
            </w:r>
            <w:r w:rsidR="003D3C6E" w:rsidRPr="003D3C6E">
              <w:rPr>
                <w:b/>
              </w:rPr>
              <w:t>false</w:t>
            </w:r>
            <w:r w:rsidR="003D3C6E">
              <w:t>.</w:t>
            </w:r>
          </w:p>
        </w:tc>
      </w:tr>
      <w:tr w:rsidR="003D3C6E" w:rsidTr="0039239A">
        <w:tc>
          <w:tcPr>
            <w:tcW w:w="3948" w:type="dxa"/>
          </w:tcPr>
          <w:p w:rsidR="003D3C6E" w:rsidRPr="004430C2" w:rsidRDefault="003D3C6E" w:rsidP="0039239A">
            <w:r>
              <w:t>g</w:t>
            </w:r>
          </w:p>
        </w:tc>
        <w:tc>
          <w:tcPr>
            <w:tcW w:w="3948" w:type="dxa"/>
          </w:tcPr>
          <w:p w:rsidR="003D3C6E" w:rsidRPr="004430C2" w:rsidRDefault="003D3C6E" w:rsidP="002871AC">
            <w:r>
              <w:t xml:space="preserve">“maxgap” - </w:t>
            </w:r>
            <w:r w:rsidRPr="003D3C6E">
              <w:t>Maximum gap between two adjacent matches in a cluster</w:t>
            </w:r>
            <w:r>
              <w:t>. The default value is 90.</w:t>
            </w:r>
          </w:p>
        </w:tc>
      </w:tr>
      <w:tr w:rsidR="001F1878" w:rsidTr="0039239A">
        <w:tc>
          <w:tcPr>
            <w:tcW w:w="3948" w:type="dxa"/>
          </w:tcPr>
          <w:p w:rsidR="001F1878" w:rsidRPr="004430C2" w:rsidRDefault="001F1878" w:rsidP="0039239A">
            <w:r w:rsidRPr="004430C2">
              <w:t>h</w:t>
            </w:r>
          </w:p>
        </w:tc>
        <w:tc>
          <w:tcPr>
            <w:tcW w:w="3948" w:type="dxa"/>
          </w:tcPr>
          <w:p w:rsidR="001F1878" w:rsidRPr="0006448E" w:rsidRDefault="001D35AF" w:rsidP="0039239A">
            <w:r>
              <w:t xml:space="preserve">“help” - </w:t>
            </w:r>
            <w:r w:rsidR="001F1878" w:rsidRPr="004430C2">
              <w:t xml:space="preserve">Print </w:t>
            </w:r>
            <w:r w:rsidR="001F1878">
              <w:t>the help information</w:t>
            </w:r>
            <w:r w:rsidR="001A2D46">
              <w:t>.</w:t>
            </w:r>
            <w:r w:rsidR="00145193">
              <w:t xml:space="preserve"> The default is </w:t>
            </w:r>
            <w:r w:rsidR="00145193" w:rsidRPr="00145193">
              <w:rPr>
                <w:b/>
              </w:rPr>
              <w:t>false</w:t>
            </w:r>
            <w:r w:rsidR="00145193">
              <w:t>.</w:t>
            </w:r>
          </w:p>
        </w:tc>
      </w:tr>
      <w:tr w:rsidR="00FA5333" w:rsidTr="0039239A">
        <w:tc>
          <w:tcPr>
            <w:tcW w:w="3948" w:type="dxa"/>
          </w:tcPr>
          <w:p w:rsidR="00FA5333" w:rsidRDefault="00FA5333" w:rsidP="0039239A">
            <w:r>
              <w:t>l</w:t>
            </w:r>
          </w:p>
        </w:tc>
        <w:tc>
          <w:tcPr>
            <w:tcW w:w="3948" w:type="dxa"/>
          </w:tcPr>
          <w:p w:rsidR="00FA5333" w:rsidRDefault="00FA5333" w:rsidP="00FA5333">
            <w:r>
              <w:t xml:space="preserve">“minmatch” - </w:t>
            </w:r>
            <w:r w:rsidRPr="00FA5333">
              <w:t xml:space="preserve">Minimum length of </w:t>
            </w:r>
            <w:r w:rsidR="0076417D" w:rsidRPr="00FA5333">
              <w:t>a</w:t>
            </w:r>
            <w:r w:rsidRPr="00FA5333">
              <w:t xml:space="preserve"> maximal exact match</w:t>
            </w:r>
            <w:r>
              <w:t xml:space="preserve">. The default value is </w:t>
            </w:r>
            <w:r w:rsidRPr="00FA5333">
              <w:t>20</w:t>
            </w:r>
            <w:r>
              <w:t>.</w:t>
            </w:r>
          </w:p>
        </w:tc>
      </w:tr>
      <w:tr w:rsidR="001F1878" w:rsidTr="0039239A">
        <w:tc>
          <w:tcPr>
            <w:tcW w:w="3948" w:type="dxa"/>
          </w:tcPr>
          <w:p w:rsidR="001F1878" w:rsidRPr="004430C2" w:rsidRDefault="00E56355" w:rsidP="0039239A">
            <w:r>
              <w:t>m</w:t>
            </w:r>
          </w:p>
        </w:tc>
        <w:tc>
          <w:tcPr>
            <w:tcW w:w="3948" w:type="dxa"/>
          </w:tcPr>
          <w:p w:rsidR="001F1878" w:rsidRPr="0006448E" w:rsidRDefault="006F74F1" w:rsidP="0039239A">
            <w:r>
              <w:t xml:space="preserve">“mum” - </w:t>
            </w:r>
            <w:r w:rsidR="00E56355" w:rsidRPr="00E56355">
              <w:t>Use anchor matches that are unique in both the reference and query.</w:t>
            </w:r>
            <w:r w:rsidR="00CD5C66">
              <w:t xml:space="preserve"> The default value is </w:t>
            </w:r>
            <w:r w:rsidR="00CD5C66" w:rsidRPr="00CD5C66">
              <w:rPr>
                <w:b/>
              </w:rPr>
              <w:t>false</w:t>
            </w:r>
            <w:r w:rsidR="00CD5C66">
              <w:t>.</w:t>
            </w:r>
          </w:p>
        </w:tc>
      </w:tr>
      <w:tr w:rsidR="000750DE" w:rsidTr="0039239A">
        <w:tc>
          <w:tcPr>
            <w:tcW w:w="3948" w:type="dxa"/>
          </w:tcPr>
          <w:p w:rsidR="000750DE" w:rsidRDefault="000750DE" w:rsidP="0039239A">
            <w:r>
              <w:t>n</w:t>
            </w:r>
          </w:p>
        </w:tc>
        <w:tc>
          <w:tcPr>
            <w:tcW w:w="3948" w:type="dxa"/>
          </w:tcPr>
          <w:p w:rsidR="000750DE" w:rsidRDefault="000750DE" w:rsidP="000750DE">
            <w:r>
              <w:t>“extend” - Toggle the outward extension of alignments from their anchoring clusters.</w:t>
            </w:r>
          </w:p>
          <w:p w:rsidR="000750DE" w:rsidRDefault="000750DE" w:rsidP="000750DE">
            <w:r>
              <w:t xml:space="preserve">Set to not extend will prevent alignment extensions but still align the DNA between clustered matches and create the .delta file. The default value is </w:t>
            </w:r>
            <w:r w:rsidRPr="000750DE">
              <w:t>to</w:t>
            </w:r>
            <w:r>
              <w:t xml:space="preserve"> extend</w:t>
            </w:r>
            <w:r w:rsidR="005259A4">
              <w:t xml:space="preserve">, </w:t>
            </w:r>
            <w:r w:rsidR="005259A4" w:rsidRPr="005259A4">
              <w:rPr>
                <w:b/>
              </w:rPr>
              <w:t>NotExtend</w:t>
            </w:r>
            <w:r w:rsidR="005259A4">
              <w:t xml:space="preserve"> = </w:t>
            </w:r>
            <w:r w:rsidR="005259A4" w:rsidRPr="005259A4">
              <w:rPr>
                <w:b/>
              </w:rPr>
              <w:t>false</w:t>
            </w:r>
            <w:r>
              <w:t>.</w:t>
            </w:r>
          </w:p>
        </w:tc>
      </w:tr>
      <w:tr w:rsidR="00CF07AB" w:rsidTr="0039239A">
        <w:tc>
          <w:tcPr>
            <w:tcW w:w="3948" w:type="dxa"/>
          </w:tcPr>
          <w:p w:rsidR="00CF07AB" w:rsidRPr="004430C2" w:rsidRDefault="00CF07AB" w:rsidP="0039239A">
            <w:r w:rsidRPr="004430C2">
              <w:t xml:space="preserve">o </w:t>
            </w:r>
          </w:p>
        </w:tc>
        <w:tc>
          <w:tcPr>
            <w:tcW w:w="3948" w:type="dxa"/>
          </w:tcPr>
          <w:p w:rsidR="00CF07AB" w:rsidRPr="004430C2" w:rsidRDefault="00D36815" w:rsidP="0039239A">
            <w:r>
              <w:t>“</w:t>
            </w:r>
            <w:r w:rsidR="00795F98">
              <w:t>outputF</w:t>
            </w:r>
            <w:r>
              <w:t xml:space="preserve">ile” - </w:t>
            </w:r>
            <w:r w:rsidR="00CF07AB">
              <w:t>Output file</w:t>
            </w:r>
          </w:p>
        </w:tc>
      </w:tr>
      <w:tr w:rsidR="001F1878" w:rsidTr="0039239A">
        <w:tc>
          <w:tcPr>
            <w:tcW w:w="3948" w:type="dxa"/>
          </w:tcPr>
          <w:p w:rsidR="001F1878" w:rsidRPr="004430C2" w:rsidRDefault="00E56355" w:rsidP="0039239A">
            <w:r>
              <w:t>r</w:t>
            </w:r>
          </w:p>
        </w:tc>
        <w:tc>
          <w:tcPr>
            <w:tcW w:w="3948" w:type="dxa"/>
          </w:tcPr>
          <w:p w:rsidR="001F1878" w:rsidRDefault="007F74B4" w:rsidP="00001593">
            <w:r>
              <w:t xml:space="preserve">“mumreference” - </w:t>
            </w:r>
            <w:r w:rsidR="00E56355" w:rsidRPr="00E56355">
              <w:t>Use anchor matches that are unique in the reference but not necessarily unique in the query</w:t>
            </w:r>
            <w:r w:rsidR="00E56355">
              <w:t xml:space="preserve">.  </w:t>
            </w:r>
            <w:r w:rsidR="00001593">
              <w:t xml:space="preserve">The default value is </w:t>
            </w:r>
            <w:r w:rsidR="00001593">
              <w:rPr>
                <w:b/>
              </w:rPr>
              <w:t>true</w:t>
            </w:r>
            <w:r w:rsidR="00E56355">
              <w:t>.</w:t>
            </w:r>
          </w:p>
        </w:tc>
      </w:tr>
      <w:tr w:rsidR="00AE5C38" w:rsidTr="0039239A">
        <w:tc>
          <w:tcPr>
            <w:tcW w:w="3948" w:type="dxa"/>
          </w:tcPr>
          <w:p w:rsidR="00AE5C38" w:rsidRPr="004430C2" w:rsidRDefault="00802E12" w:rsidP="0039239A">
            <w:r>
              <w:t>x</w:t>
            </w:r>
          </w:p>
        </w:tc>
        <w:tc>
          <w:tcPr>
            <w:tcW w:w="3948" w:type="dxa"/>
          </w:tcPr>
          <w:p w:rsidR="00AE5C38" w:rsidRPr="0006448E" w:rsidRDefault="007F74B4" w:rsidP="0039239A">
            <w:r>
              <w:t xml:space="preserve">“maxmatch” - </w:t>
            </w:r>
            <w:r w:rsidR="00802E12" w:rsidRPr="00802E12">
              <w:t>Use all anchor matches regardless of their uniqueness.</w:t>
            </w:r>
            <w:r w:rsidR="002C3DC5">
              <w:t xml:space="preserve"> The default value is </w:t>
            </w:r>
            <w:r w:rsidR="002C3DC5" w:rsidRPr="002C3DC5">
              <w:rPr>
                <w:b/>
              </w:rPr>
              <w:t>false</w:t>
            </w:r>
            <w:r w:rsidR="002C3DC5">
              <w:t>.</w:t>
            </w:r>
          </w:p>
        </w:tc>
      </w:tr>
      <w:tr w:rsidR="00AE5C38" w:rsidTr="0039239A">
        <w:tc>
          <w:tcPr>
            <w:tcW w:w="3948" w:type="dxa"/>
          </w:tcPr>
          <w:p w:rsidR="00AE5C38" w:rsidRPr="004430C2" w:rsidRDefault="00AE5C38" w:rsidP="0039239A">
            <w:r>
              <w:t>v</w:t>
            </w:r>
          </w:p>
        </w:tc>
        <w:tc>
          <w:tcPr>
            <w:tcW w:w="3948" w:type="dxa"/>
          </w:tcPr>
          <w:p w:rsidR="00AE5C38" w:rsidRDefault="00573B35" w:rsidP="0039239A">
            <w:r>
              <w:t xml:space="preserve">“verbose” - </w:t>
            </w:r>
            <w:r w:rsidR="00AE5C38" w:rsidRPr="0033659E">
              <w:t>Display verbose logging during processing.</w:t>
            </w:r>
            <w:r>
              <w:t xml:space="preserve"> The default value is </w:t>
            </w:r>
            <w:r w:rsidRPr="00573B35">
              <w:rPr>
                <w:b/>
              </w:rPr>
              <w:t>false</w:t>
            </w:r>
            <w:r>
              <w:t>.</w:t>
            </w:r>
          </w:p>
        </w:tc>
      </w:tr>
    </w:tbl>
    <w:p w:rsidR="00AE5C38" w:rsidRDefault="00AE5C38" w:rsidP="00AE5C38">
      <w:pPr>
        <w:jc w:val="both"/>
      </w:pPr>
    </w:p>
    <w:p w:rsidR="00C343ED" w:rsidRDefault="00C343ED" w:rsidP="00C343ED">
      <w:pPr>
        <w:pStyle w:val="Heading2"/>
      </w:pPr>
      <w:bookmarkStart w:id="66" w:name="_RepeatResolutionUtil"/>
      <w:bookmarkStart w:id="67" w:name="_Toc294528536"/>
      <w:bookmarkEnd w:id="66"/>
      <w:r>
        <w:t>RepeatResolutionUtil</w:t>
      </w:r>
      <w:bookmarkEnd w:id="67"/>
    </w:p>
    <w:p w:rsidR="00124014" w:rsidRDefault="00A5769E" w:rsidP="00A5769E">
      <w:pPr>
        <w:pStyle w:val="Procedure"/>
      </w:pPr>
      <w:bookmarkStart w:id="68" w:name="_Toc290888393"/>
      <w:r>
        <w:t xml:space="preserve">To </w:t>
      </w:r>
      <w:r w:rsidR="00A71821">
        <w:t xml:space="preserve">execute </w:t>
      </w:r>
      <w:r w:rsidR="00124014">
        <w:t>Repeat Resolution</w:t>
      </w:r>
      <w:bookmarkEnd w:id="68"/>
    </w:p>
    <w:p w:rsidR="00BA7205" w:rsidRPr="00BA7205" w:rsidRDefault="00BA7205" w:rsidP="00BA7205">
      <w:pPr>
        <w:pStyle w:val="BodyText"/>
      </w:pPr>
      <w:r w:rsidRPr="00BA7205">
        <w:t xml:space="preserve">Position query sequences on a reference based on the alignment information contained in the </w:t>
      </w:r>
      <w:r w:rsidR="0076417D" w:rsidRPr="00BA7205">
        <w:t>delta file</w:t>
      </w:r>
      <w:r w:rsidRPr="00BA7205">
        <w:t>. This utility can utilize mate-pair information to place repetitive sequences, or random placement to simulate even coverage</w:t>
      </w:r>
      <w:r w:rsidR="002537EC">
        <w:t>.</w:t>
      </w:r>
    </w:p>
    <w:p w:rsidR="008B415D" w:rsidRDefault="008B415D" w:rsidP="00A5769E">
      <w:pPr>
        <w:pStyle w:val="PlainText"/>
        <w:rPr>
          <w:lang w:val="es-ES"/>
        </w:rPr>
      </w:pPr>
    </w:p>
    <w:p w:rsidR="00124014" w:rsidRDefault="00F654E1" w:rsidP="00A5769E">
      <w:pPr>
        <w:pStyle w:val="PlainText"/>
      </w:pPr>
      <w:r>
        <w:rPr>
          <w:lang w:val="es-ES"/>
        </w:rPr>
        <w:t>RepeatResolution</w:t>
      </w:r>
      <w:r w:rsidR="00124014">
        <w:rPr>
          <w:lang w:val="es-ES"/>
        </w:rPr>
        <w:t>Util</w:t>
      </w:r>
      <w:r w:rsidR="00124014">
        <w:t xml:space="preserve">.exe </w:t>
      </w:r>
      <w:r>
        <w:t>[options]</w:t>
      </w:r>
      <w:r w:rsidR="009D28FF" w:rsidDel="009D28FF">
        <w:t xml:space="preserve"> </w:t>
      </w:r>
      <w:r w:rsidR="00CB399C">
        <w:t>InputD</w:t>
      </w:r>
      <w:r w:rsidR="00124014">
        <w:t>elta</w:t>
      </w:r>
      <w:r w:rsidR="00CB399C">
        <w:t>A</w:t>
      </w:r>
      <w:r w:rsidR="00124014">
        <w:t>lignment</w:t>
      </w:r>
      <w:r w:rsidR="00CB399C">
        <w:t>F</w:t>
      </w:r>
      <w:r w:rsidR="00124014">
        <w:t xml:space="preserve">ile </w:t>
      </w:r>
      <w:r w:rsidR="00CB399C">
        <w:t>InputReadsF</w:t>
      </w:r>
      <w:r w:rsidR="00124014">
        <w:t xml:space="preserve">ile </w:t>
      </w:r>
    </w:p>
    <w:p w:rsidR="008B415D" w:rsidRDefault="008B415D" w:rsidP="00A5769E">
      <w:pPr>
        <w:pStyle w:val="PlainText"/>
      </w:pPr>
    </w:p>
    <w:p w:rsidR="00A5769E" w:rsidRDefault="00A5769E" w:rsidP="00124014">
      <w:pPr>
        <w:jc w:val="both"/>
      </w:pPr>
    </w:p>
    <w:tbl>
      <w:tblPr>
        <w:tblStyle w:val="Tablerowcell"/>
        <w:tblW w:w="0" w:type="auto"/>
        <w:tblLook w:val="04A0" w:firstRow="1" w:lastRow="0" w:firstColumn="1" w:lastColumn="0" w:noHBand="0" w:noVBand="1"/>
      </w:tblPr>
      <w:tblGrid>
        <w:gridCol w:w="3948"/>
        <w:gridCol w:w="3948"/>
      </w:tblGrid>
      <w:tr w:rsidR="00A5769E" w:rsidTr="00EA707E">
        <w:trPr>
          <w:cnfStyle w:val="100000000000" w:firstRow="1" w:lastRow="0" w:firstColumn="0" w:lastColumn="0" w:oddVBand="0" w:evenVBand="0" w:oddHBand="0" w:evenHBand="0" w:firstRowFirstColumn="0" w:firstRowLastColumn="0" w:lastRowFirstColumn="0" w:lastRowLastColumn="0"/>
        </w:trPr>
        <w:tc>
          <w:tcPr>
            <w:tcW w:w="3948" w:type="dxa"/>
          </w:tcPr>
          <w:p w:rsidR="00A5769E" w:rsidRDefault="009C66EE" w:rsidP="00EA707E">
            <w:pPr>
              <w:jc w:val="both"/>
            </w:pPr>
            <w:r>
              <w:t>Argument</w:t>
            </w:r>
          </w:p>
        </w:tc>
        <w:tc>
          <w:tcPr>
            <w:tcW w:w="3948" w:type="dxa"/>
          </w:tcPr>
          <w:p w:rsidR="00A5769E" w:rsidRDefault="00A5769E" w:rsidP="00EA707E">
            <w:pPr>
              <w:jc w:val="both"/>
            </w:pPr>
            <w:r>
              <w:t>Description</w:t>
            </w:r>
          </w:p>
        </w:tc>
      </w:tr>
      <w:tr w:rsidR="00A5769E" w:rsidTr="00EA707E">
        <w:tc>
          <w:tcPr>
            <w:tcW w:w="3948" w:type="dxa"/>
          </w:tcPr>
          <w:p w:rsidR="00A5769E" w:rsidRPr="0051583C" w:rsidRDefault="00794FDD" w:rsidP="00EA707E">
            <w:r>
              <w:rPr>
                <w:lang w:val="es-ES"/>
              </w:rPr>
              <w:t>RepeatResolutionUtil</w:t>
            </w:r>
          </w:p>
        </w:tc>
        <w:tc>
          <w:tcPr>
            <w:tcW w:w="3948" w:type="dxa"/>
          </w:tcPr>
          <w:p w:rsidR="00A5769E" w:rsidRPr="0051583C" w:rsidRDefault="00A5769E" w:rsidP="00EA707E">
            <w:r w:rsidRPr="0051583C">
              <w:t>Command to resolve the repeats.</w:t>
            </w:r>
          </w:p>
        </w:tc>
      </w:tr>
      <w:tr w:rsidR="00A5769E" w:rsidTr="00EA707E">
        <w:tc>
          <w:tcPr>
            <w:tcW w:w="3948" w:type="dxa"/>
          </w:tcPr>
          <w:p w:rsidR="00A5769E" w:rsidRPr="0051583C" w:rsidRDefault="00CB399C" w:rsidP="00EA707E">
            <w:r>
              <w:t>InputDeltaAlignmentFile</w:t>
            </w:r>
          </w:p>
        </w:tc>
        <w:tc>
          <w:tcPr>
            <w:tcW w:w="3948" w:type="dxa"/>
          </w:tcPr>
          <w:p w:rsidR="00A5769E" w:rsidRPr="0051583C" w:rsidRDefault="00A5769E" w:rsidP="006A1873">
            <w:r w:rsidRPr="0051583C">
              <w:t>File containing delta alignments</w:t>
            </w:r>
            <w:r w:rsidR="006A1873">
              <w:t>.</w:t>
            </w:r>
          </w:p>
        </w:tc>
      </w:tr>
      <w:tr w:rsidR="00A5769E" w:rsidTr="00EA707E">
        <w:tc>
          <w:tcPr>
            <w:tcW w:w="3948" w:type="dxa"/>
          </w:tcPr>
          <w:p w:rsidR="00A5769E" w:rsidRPr="0051583C" w:rsidRDefault="00CB399C" w:rsidP="00EA707E">
            <w:r>
              <w:t>InputReadsFile</w:t>
            </w:r>
          </w:p>
        </w:tc>
        <w:tc>
          <w:tcPr>
            <w:tcW w:w="3948" w:type="dxa"/>
          </w:tcPr>
          <w:p w:rsidR="00A5769E" w:rsidRDefault="00A5769E" w:rsidP="00EA707E">
            <w:r>
              <w:t>FastA</w:t>
            </w:r>
            <w:r w:rsidRPr="0051583C">
              <w:t xml:space="preserve"> file containing </w:t>
            </w:r>
            <w:r w:rsidR="005029B2">
              <w:t xml:space="preserve">the </w:t>
            </w:r>
            <w:r w:rsidRPr="0051583C">
              <w:t>reads</w:t>
            </w:r>
            <w:r w:rsidR="006A1873">
              <w:t>.</w:t>
            </w:r>
          </w:p>
        </w:tc>
      </w:tr>
    </w:tbl>
    <w:p w:rsidR="00A5769E" w:rsidRDefault="00A5769E" w:rsidP="00124014">
      <w:pPr>
        <w:jc w:val="both"/>
      </w:pPr>
    </w:p>
    <w:p w:rsidR="00853EA1" w:rsidRDefault="00853EA1" w:rsidP="00853EA1">
      <w:pPr>
        <w:jc w:val="both"/>
      </w:pPr>
      <w:r>
        <w:t>Options</w:t>
      </w:r>
    </w:p>
    <w:tbl>
      <w:tblPr>
        <w:tblStyle w:val="Tablerowcell"/>
        <w:tblW w:w="0" w:type="auto"/>
        <w:tblLook w:val="04A0" w:firstRow="1" w:lastRow="0" w:firstColumn="1" w:lastColumn="0" w:noHBand="0" w:noVBand="1"/>
      </w:tblPr>
      <w:tblGrid>
        <w:gridCol w:w="3948"/>
        <w:gridCol w:w="3948"/>
      </w:tblGrid>
      <w:tr w:rsidR="00853EA1" w:rsidTr="0039239A">
        <w:trPr>
          <w:cnfStyle w:val="100000000000" w:firstRow="1" w:lastRow="0" w:firstColumn="0" w:lastColumn="0" w:oddVBand="0" w:evenVBand="0" w:oddHBand="0" w:evenHBand="0" w:firstRowFirstColumn="0" w:firstRowLastColumn="0" w:lastRowFirstColumn="0" w:lastRowLastColumn="0"/>
        </w:trPr>
        <w:tc>
          <w:tcPr>
            <w:tcW w:w="3948" w:type="dxa"/>
          </w:tcPr>
          <w:p w:rsidR="00853EA1" w:rsidRDefault="00853EA1" w:rsidP="0039239A">
            <w:pPr>
              <w:jc w:val="both"/>
            </w:pPr>
            <w:r>
              <w:t>Argument</w:t>
            </w:r>
          </w:p>
        </w:tc>
        <w:tc>
          <w:tcPr>
            <w:tcW w:w="3948" w:type="dxa"/>
          </w:tcPr>
          <w:p w:rsidR="00853EA1" w:rsidRDefault="00853EA1" w:rsidP="0039239A">
            <w:pPr>
              <w:jc w:val="both"/>
            </w:pPr>
            <w:r>
              <w:t>Description</w:t>
            </w:r>
          </w:p>
        </w:tc>
      </w:tr>
      <w:tr w:rsidR="00853EA1" w:rsidTr="0039239A">
        <w:tc>
          <w:tcPr>
            <w:tcW w:w="3948" w:type="dxa"/>
          </w:tcPr>
          <w:p w:rsidR="00853EA1" w:rsidRPr="004430C2" w:rsidRDefault="00853EA1" w:rsidP="0039239A">
            <w:r w:rsidRPr="004430C2">
              <w:t>-h</w:t>
            </w:r>
          </w:p>
        </w:tc>
        <w:tc>
          <w:tcPr>
            <w:tcW w:w="3948" w:type="dxa"/>
          </w:tcPr>
          <w:p w:rsidR="00853EA1" w:rsidRPr="0006448E" w:rsidRDefault="00853EA1" w:rsidP="0039239A">
            <w:r w:rsidRPr="004430C2">
              <w:t xml:space="preserve">Print </w:t>
            </w:r>
            <w:r>
              <w:t>the help information</w:t>
            </w:r>
          </w:p>
        </w:tc>
      </w:tr>
      <w:tr w:rsidR="00853EA1" w:rsidTr="0039239A">
        <w:tc>
          <w:tcPr>
            <w:tcW w:w="3948" w:type="dxa"/>
          </w:tcPr>
          <w:p w:rsidR="00853EA1" w:rsidRPr="004430C2" w:rsidRDefault="00853EA1" w:rsidP="0039239A">
            <w:r w:rsidRPr="004430C2">
              <w:t xml:space="preserve">-o </w:t>
            </w:r>
          </w:p>
        </w:tc>
        <w:tc>
          <w:tcPr>
            <w:tcW w:w="3948" w:type="dxa"/>
          </w:tcPr>
          <w:p w:rsidR="00853EA1" w:rsidRPr="0006448E" w:rsidRDefault="00853EA1" w:rsidP="0039239A">
            <w:r>
              <w:t>Output file</w:t>
            </w:r>
          </w:p>
        </w:tc>
      </w:tr>
      <w:tr w:rsidR="00853EA1" w:rsidTr="0039239A">
        <w:tc>
          <w:tcPr>
            <w:tcW w:w="3948" w:type="dxa"/>
          </w:tcPr>
          <w:p w:rsidR="00853EA1" w:rsidRPr="004430C2" w:rsidRDefault="00853EA1" w:rsidP="0039239A">
            <w:r>
              <w:t>-v</w:t>
            </w:r>
          </w:p>
        </w:tc>
        <w:tc>
          <w:tcPr>
            <w:tcW w:w="3948" w:type="dxa"/>
          </w:tcPr>
          <w:p w:rsidR="00853EA1" w:rsidRDefault="00853EA1" w:rsidP="0039239A">
            <w:r w:rsidRPr="0033659E">
              <w:t>Display verbose logging during processing.</w:t>
            </w:r>
          </w:p>
        </w:tc>
      </w:tr>
    </w:tbl>
    <w:p w:rsidR="00853EA1" w:rsidRDefault="00853EA1" w:rsidP="00853EA1">
      <w:pPr>
        <w:jc w:val="both"/>
      </w:pPr>
    </w:p>
    <w:p w:rsidR="00C343ED" w:rsidRDefault="00C343ED" w:rsidP="00C343ED">
      <w:pPr>
        <w:pStyle w:val="Heading2"/>
      </w:pPr>
      <w:bookmarkStart w:id="69" w:name="_LayoutRefinementUtil"/>
      <w:bookmarkStart w:id="70" w:name="_Toc294528537"/>
      <w:bookmarkEnd w:id="69"/>
      <w:r>
        <w:t>LayoutRefinementUtil</w:t>
      </w:r>
      <w:bookmarkEnd w:id="70"/>
    </w:p>
    <w:p w:rsidR="00124014" w:rsidRDefault="00A71821" w:rsidP="00A71821">
      <w:pPr>
        <w:pStyle w:val="Procedure"/>
      </w:pPr>
      <w:bookmarkStart w:id="71" w:name="_Toc290888394"/>
      <w:r>
        <w:t xml:space="preserve">To execute </w:t>
      </w:r>
      <w:r w:rsidR="00124014">
        <w:t>Layout Refinement</w:t>
      </w:r>
      <w:bookmarkEnd w:id="71"/>
    </w:p>
    <w:p w:rsidR="008B415D" w:rsidRDefault="008B415D" w:rsidP="00C844C7">
      <w:pPr>
        <w:pStyle w:val="PlainText"/>
      </w:pPr>
    </w:p>
    <w:p w:rsidR="00124014" w:rsidRDefault="00124014" w:rsidP="00C844C7">
      <w:pPr>
        <w:pStyle w:val="PlainText"/>
      </w:pPr>
      <w:r>
        <w:t>Layout</w:t>
      </w:r>
      <w:r w:rsidR="00BA7205">
        <w:t>Refinement.exe</w:t>
      </w:r>
      <w:r>
        <w:t xml:space="preserve"> </w:t>
      </w:r>
      <w:r w:rsidR="00D31AF6">
        <w:t xml:space="preserve">[options] </w:t>
      </w:r>
      <w:r w:rsidR="00706E7D">
        <w:t>I</w:t>
      </w:r>
      <w:r w:rsidR="00D31AF6">
        <w:t>nputdeltaAlignmentFile</w:t>
      </w:r>
    </w:p>
    <w:p w:rsidR="008B415D" w:rsidRDefault="008B415D" w:rsidP="00C844C7">
      <w:pPr>
        <w:pStyle w:val="PlainText"/>
      </w:pPr>
    </w:p>
    <w:p w:rsidR="000546D2" w:rsidRDefault="000546D2" w:rsidP="00124014">
      <w:pPr>
        <w:jc w:val="both"/>
      </w:pPr>
    </w:p>
    <w:tbl>
      <w:tblPr>
        <w:tblStyle w:val="Tablerowcell"/>
        <w:tblW w:w="0" w:type="auto"/>
        <w:tblLook w:val="04A0" w:firstRow="1" w:lastRow="0" w:firstColumn="1" w:lastColumn="0" w:noHBand="0" w:noVBand="1"/>
      </w:tblPr>
      <w:tblGrid>
        <w:gridCol w:w="3948"/>
        <w:gridCol w:w="3948"/>
      </w:tblGrid>
      <w:tr w:rsidR="000546D2" w:rsidTr="00EA707E">
        <w:trPr>
          <w:cnfStyle w:val="100000000000" w:firstRow="1" w:lastRow="0" w:firstColumn="0" w:lastColumn="0" w:oddVBand="0" w:evenVBand="0" w:oddHBand="0" w:evenHBand="0" w:firstRowFirstColumn="0" w:firstRowLastColumn="0" w:lastRowFirstColumn="0" w:lastRowLastColumn="0"/>
        </w:trPr>
        <w:tc>
          <w:tcPr>
            <w:tcW w:w="3948" w:type="dxa"/>
          </w:tcPr>
          <w:p w:rsidR="000546D2" w:rsidRDefault="000546D2" w:rsidP="00EA707E">
            <w:pPr>
              <w:jc w:val="both"/>
            </w:pPr>
            <w:r>
              <w:t>Argument</w:t>
            </w:r>
          </w:p>
        </w:tc>
        <w:tc>
          <w:tcPr>
            <w:tcW w:w="3948" w:type="dxa"/>
          </w:tcPr>
          <w:p w:rsidR="000546D2" w:rsidRDefault="000546D2" w:rsidP="00EA707E">
            <w:pPr>
              <w:jc w:val="both"/>
            </w:pPr>
            <w:r>
              <w:t>Description</w:t>
            </w:r>
          </w:p>
        </w:tc>
      </w:tr>
      <w:tr w:rsidR="000546D2" w:rsidTr="00EA707E">
        <w:tc>
          <w:tcPr>
            <w:tcW w:w="3948" w:type="dxa"/>
          </w:tcPr>
          <w:p w:rsidR="000546D2" w:rsidRPr="006B094D" w:rsidRDefault="00D31AF6" w:rsidP="00EA707E">
            <w:r>
              <w:t>LayoutRefinement</w:t>
            </w:r>
          </w:p>
        </w:tc>
        <w:tc>
          <w:tcPr>
            <w:tcW w:w="3948" w:type="dxa"/>
          </w:tcPr>
          <w:p w:rsidR="000546D2" w:rsidRPr="006B094D" w:rsidRDefault="000546D2" w:rsidP="00EA707E">
            <w:r w:rsidRPr="000546D2">
              <w:t>Command to refine the layout.</w:t>
            </w:r>
          </w:p>
        </w:tc>
      </w:tr>
      <w:tr w:rsidR="000546D2" w:rsidTr="00EA707E">
        <w:tc>
          <w:tcPr>
            <w:tcW w:w="3948" w:type="dxa"/>
          </w:tcPr>
          <w:p w:rsidR="000546D2" w:rsidRPr="006B094D" w:rsidRDefault="00706E7D" w:rsidP="00EA707E">
            <w:r>
              <w:t>Input</w:t>
            </w:r>
            <w:r w:rsidR="000546D2" w:rsidRPr="006B094D">
              <w:t>Deltaalignmentfile</w:t>
            </w:r>
          </w:p>
        </w:tc>
        <w:tc>
          <w:tcPr>
            <w:tcW w:w="3948" w:type="dxa"/>
          </w:tcPr>
          <w:p w:rsidR="000546D2" w:rsidRPr="006B094D" w:rsidRDefault="000546D2" w:rsidP="00EA707E">
            <w:r w:rsidRPr="006B094D">
              <w:t>File containing delta alignments.</w:t>
            </w:r>
          </w:p>
        </w:tc>
      </w:tr>
    </w:tbl>
    <w:p w:rsidR="00853EA1" w:rsidRDefault="00853EA1" w:rsidP="00853EA1">
      <w:pPr>
        <w:jc w:val="both"/>
      </w:pPr>
    </w:p>
    <w:p w:rsidR="00853EA1" w:rsidRDefault="00853EA1" w:rsidP="00853EA1">
      <w:pPr>
        <w:jc w:val="both"/>
      </w:pPr>
      <w:r>
        <w:t>Options</w:t>
      </w:r>
    </w:p>
    <w:tbl>
      <w:tblPr>
        <w:tblStyle w:val="Tablerowcell"/>
        <w:tblW w:w="0" w:type="auto"/>
        <w:tblLook w:val="04A0" w:firstRow="1" w:lastRow="0" w:firstColumn="1" w:lastColumn="0" w:noHBand="0" w:noVBand="1"/>
      </w:tblPr>
      <w:tblGrid>
        <w:gridCol w:w="3948"/>
        <w:gridCol w:w="3948"/>
      </w:tblGrid>
      <w:tr w:rsidR="00853EA1" w:rsidTr="0039239A">
        <w:trPr>
          <w:cnfStyle w:val="100000000000" w:firstRow="1" w:lastRow="0" w:firstColumn="0" w:lastColumn="0" w:oddVBand="0" w:evenVBand="0" w:oddHBand="0" w:evenHBand="0" w:firstRowFirstColumn="0" w:firstRowLastColumn="0" w:lastRowFirstColumn="0" w:lastRowLastColumn="0"/>
        </w:trPr>
        <w:tc>
          <w:tcPr>
            <w:tcW w:w="3948" w:type="dxa"/>
          </w:tcPr>
          <w:p w:rsidR="00853EA1" w:rsidRDefault="00853EA1" w:rsidP="0039239A">
            <w:pPr>
              <w:jc w:val="both"/>
            </w:pPr>
            <w:r>
              <w:t>Argument</w:t>
            </w:r>
          </w:p>
        </w:tc>
        <w:tc>
          <w:tcPr>
            <w:tcW w:w="3948" w:type="dxa"/>
          </w:tcPr>
          <w:p w:rsidR="00853EA1" w:rsidRDefault="00853EA1" w:rsidP="0039239A">
            <w:pPr>
              <w:jc w:val="both"/>
            </w:pPr>
            <w:r>
              <w:t>Description</w:t>
            </w:r>
          </w:p>
        </w:tc>
      </w:tr>
      <w:tr w:rsidR="00853EA1" w:rsidTr="0039239A">
        <w:tc>
          <w:tcPr>
            <w:tcW w:w="3948" w:type="dxa"/>
          </w:tcPr>
          <w:p w:rsidR="00853EA1" w:rsidRPr="004430C2" w:rsidRDefault="00853EA1" w:rsidP="0039239A">
            <w:r w:rsidRPr="004430C2">
              <w:t>-h</w:t>
            </w:r>
          </w:p>
        </w:tc>
        <w:tc>
          <w:tcPr>
            <w:tcW w:w="3948" w:type="dxa"/>
          </w:tcPr>
          <w:p w:rsidR="00853EA1" w:rsidRPr="0006448E" w:rsidRDefault="00853EA1" w:rsidP="0039239A">
            <w:r w:rsidRPr="004430C2">
              <w:t xml:space="preserve">Print </w:t>
            </w:r>
            <w:r>
              <w:t>the help information</w:t>
            </w:r>
          </w:p>
        </w:tc>
      </w:tr>
      <w:tr w:rsidR="00853EA1" w:rsidTr="0039239A">
        <w:tc>
          <w:tcPr>
            <w:tcW w:w="3948" w:type="dxa"/>
          </w:tcPr>
          <w:p w:rsidR="00853EA1" w:rsidRPr="004430C2" w:rsidRDefault="00853EA1" w:rsidP="0039239A">
            <w:r w:rsidRPr="004430C2">
              <w:t xml:space="preserve">-o </w:t>
            </w:r>
          </w:p>
        </w:tc>
        <w:tc>
          <w:tcPr>
            <w:tcW w:w="3948" w:type="dxa"/>
          </w:tcPr>
          <w:p w:rsidR="00853EA1" w:rsidRPr="0006448E" w:rsidRDefault="00853EA1" w:rsidP="0039239A">
            <w:r>
              <w:t>Output file</w:t>
            </w:r>
          </w:p>
        </w:tc>
      </w:tr>
      <w:tr w:rsidR="00853EA1" w:rsidTr="0039239A">
        <w:tc>
          <w:tcPr>
            <w:tcW w:w="3948" w:type="dxa"/>
          </w:tcPr>
          <w:p w:rsidR="00853EA1" w:rsidRPr="004430C2" w:rsidRDefault="00853EA1" w:rsidP="0039239A">
            <w:r>
              <w:t>-v</w:t>
            </w:r>
          </w:p>
        </w:tc>
        <w:tc>
          <w:tcPr>
            <w:tcW w:w="3948" w:type="dxa"/>
          </w:tcPr>
          <w:p w:rsidR="00853EA1" w:rsidRDefault="00853EA1" w:rsidP="0039239A">
            <w:r w:rsidRPr="0033659E">
              <w:t>Display verbose logging during processing.</w:t>
            </w:r>
          </w:p>
        </w:tc>
      </w:tr>
    </w:tbl>
    <w:p w:rsidR="000546D2" w:rsidRDefault="000546D2" w:rsidP="00124014">
      <w:pPr>
        <w:jc w:val="both"/>
      </w:pPr>
    </w:p>
    <w:p w:rsidR="00C343ED" w:rsidRDefault="00C343ED" w:rsidP="00C343ED">
      <w:pPr>
        <w:pStyle w:val="Heading2"/>
      </w:pPr>
      <w:bookmarkStart w:id="72" w:name="_ConsensusGenerationUtil"/>
      <w:bookmarkStart w:id="73" w:name="_Toc294528538"/>
      <w:bookmarkEnd w:id="72"/>
      <w:r>
        <w:t>ConsensusGenerationUtil</w:t>
      </w:r>
      <w:bookmarkEnd w:id="73"/>
    </w:p>
    <w:p w:rsidR="00124014" w:rsidRDefault="00A71821" w:rsidP="00A71821">
      <w:pPr>
        <w:pStyle w:val="Procedure"/>
      </w:pPr>
      <w:bookmarkStart w:id="74" w:name="_Toc290888395"/>
      <w:r>
        <w:t xml:space="preserve">To execute </w:t>
      </w:r>
      <w:r w:rsidR="00124014">
        <w:t>Consensus generation</w:t>
      </w:r>
      <w:bookmarkEnd w:id="74"/>
    </w:p>
    <w:p w:rsidR="00DA33AF" w:rsidRPr="00DA33AF" w:rsidRDefault="00DA33AF" w:rsidP="00DA33AF">
      <w:pPr>
        <w:pStyle w:val="BodyText"/>
      </w:pPr>
      <w:r w:rsidRPr="00DA33AF">
        <w:t xml:space="preserve">Read layout information from </w:t>
      </w:r>
      <w:r w:rsidR="006670DA">
        <w:t xml:space="preserve">the contig file </w:t>
      </w:r>
      <w:r w:rsidRPr="00DA33AF">
        <w:t>describing positions of reads, and create multi alignments and</w:t>
      </w:r>
      <w:bookmarkStart w:id="75" w:name="_GoBack"/>
      <w:r w:rsidRPr="00DA33AF">
        <w:t>/</w:t>
      </w:r>
      <w:bookmarkEnd w:id="75"/>
      <w:r w:rsidRPr="00DA33AF">
        <w:t xml:space="preserve">or consensus sequences for them.  </w:t>
      </w:r>
    </w:p>
    <w:p w:rsidR="008B415D" w:rsidRDefault="008B415D" w:rsidP="006A1546">
      <w:pPr>
        <w:pStyle w:val="PlainText"/>
      </w:pPr>
    </w:p>
    <w:p w:rsidR="00124014" w:rsidRDefault="0039057D" w:rsidP="006A1546">
      <w:pPr>
        <w:pStyle w:val="PlainText"/>
      </w:pPr>
      <w:r>
        <w:t>ConsensusGenerationUtil</w:t>
      </w:r>
      <w:r w:rsidR="008F41B0">
        <w:t>.exe</w:t>
      </w:r>
      <w:r w:rsidR="00124014">
        <w:t xml:space="preserve"> </w:t>
      </w:r>
      <w:r>
        <w:t>[options] InputD</w:t>
      </w:r>
      <w:r w:rsidR="00124014">
        <w:t xml:space="preserve">eltaAlignmentFile </w:t>
      </w:r>
      <w:r>
        <w:t>InputR</w:t>
      </w:r>
      <w:r w:rsidR="00124014">
        <w:t>eads</w:t>
      </w:r>
      <w:r>
        <w:t>F</w:t>
      </w:r>
      <w:r w:rsidR="002579A9">
        <w:t>ile</w:t>
      </w:r>
    </w:p>
    <w:p w:rsidR="008B415D" w:rsidRDefault="008B415D" w:rsidP="006A1546">
      <w:pPr>
        <w:pStyle w:val="PlainText"/>
      </w:pPr>
    </w:p>
    <w:p w:rsidR="007F2351" w:rsidRDefault="007F2351" w:rsidP="00124014">
      <w:pPr>
        <w:jc w:val="both"/>
      </w:pPr>
    </w:p>
    <w:tbl>
      <w:tblPr>
        <w:tblStyle w:val="Tablerowcell"/>
        <w:tblW w:w="0" w:type="auto"/>
        <w:tblLook w:val="04A0" w:firstRow="1" w:lastRow="0" w:firstColumn="1" w:lastColumn="0" w:noHBand="0" w:noVBand="1"/>
      </w:tblPr>
      <w:tblGrid>
        <w:gridCol w:w="3948"/>
        <w:gridCol w:w="3948"/>
      </w:tblGrid>
      <w:tr w:rsidR="007F2351" w:rsidTr="00EA707E">
        <w:trPr>
          <w:cnfStyle w:val="100000000000" w:firstRow="1" w:lastRow="0" w:firstColumn="0" w:lastColumn="0" w:oddVBand="0" w:evenVBand="0" w:oddHBand="0" w:evenHBand="0" w:firstRowFirstColumn="0" w:firstRowLastColumn="0" w:lastRowFirstColumn="0" w:lastRowLastColumn="0"/>
        </w:trPr>
        <w:tc>
          <w:tcPr>
            <w:tcW w:w="3948" w:type="dxa"/>
          </w:tcPr>
          <w:p w:rsidR="007F2351" w:rsidRDefault="007F2351" w:rsidP="00EA707E">
            <w:pPr>
              <w:jc w:val="both"/>
            </w:pPr>
            <w:r>
              <w:t>Argument</w:t>
            </w:r>
          </w:p>
        </w:tc>
        <w:tc>
          <w:tcPr>
            <w:tcW w:w="3948" w:type="dxa"/>
          </w:tcPr>
          <w:p w:rsidR="007F2351" w:rsidRDefault="007F2351" w:rsidP="00EA707E">
            <w:pPr>
              <w:jc w:val="both"/>
            </w:pPr>
            <w:r>
              <w:t>Description</w:t>
            </w:r>
          </w:p>
        </w:tc>
      </w:tr>
      <w:tr w:rsidR="007F2351" w:rsidTr="00EA707E">
        <w:tc>
          <w:tcPr>
            <w:tcW w:w="3948" w:type="dxa"/>
          </w:tcPr>
          <w:p w:rsidR="007F2351" w:rsidRPr="0006448E" w:rsidRDefault="008F41B0" w:rsidP="00EA707E">
            <w:r>
              <w:t>ConsensusGenerationUtil</w:t>
            </w:r>
          </w:p>
        </w:tc>
        <w:tc>
          <w:tcPr>
            <w:tcW w:w="3948" w:type="dxa"/>
          </w:tcPr>
          <w:p w:rsidR="007F2351" w:rsidRPr="0006448E" w:rsidRDefault="007F2351" w:rsidP="00EA707E">
            <w:r w:rsidRPr="0006448E">
              <w:t>Command to generate the contig sequences.</w:t>
            </w:r>
          </w:p>
        </w:tc>
      </w:tr>
      <w:tr w:rsidR="007F2351" w:rsidTr="00EA707E">
        <w:tc>
          <w:tcPr>
            <w:tcW w:w="3948" w:type="dxa"/>
          </w:tcPr>
          <w:p w:rsidR="007F2351" w:rsidRPr="0006448E" w:rsidRDefault="0039057D" w:rsidP="00EA707E">
            <w:r>
              <w:t>InputDeltaAlignmentFile</w:t>
            </w:r>
          </w:p>
        </w:tc>
        <w:tc>
          <w:tcPr>
            <w:tcW w:w="3948" w:type="dxa"/>
          </w:tcPr>
          <w:p w:rsidR="007F2351" w:rsidRPr="0006448E" w:rsidRDefault="007F2351" w:rsidP="00EA707E">
            <w:r w:rsidRPr="0006448E">
              <w:t>File containing delta alignments.</w:t>
            </w:r>
          </w:p>
        </w:tc>
      </w:tr>
      <w:tr w:rsidR="007F2351" w:rsidTr="00EA707E">
        <w:tc>
          <w:tcPr>
            <w:tcW w:w="3948" w:type="dxa"/>
          </w:tcPr>
          <w:p w:rsidR="007F2351" w:rsidRPr="0006448E" w:rsidRDefault="0039057D" w:rsidP="00EA707E">
            <w:r>
              <w:t>InputReadsFile</w:t>
            </w:r>
          </w:p>
        </w:tc>
        <w:tc>
          <w:tcPr>
            <w:tcW w:w="3948" w:type="dxa"/>
          </w:tcPr>
          <w:p w:rsidR="007F2351" w:rsidRPr="0006448E" w:rsidRDefault="007F2351" w:rsidP="00EA707E">
            <w:r>
              <w:t>FastA</w:t>
            </w:r>
            <w:r w:rsidRPr="0006448E">
              <w:t xml:space="preserve"> file containing </w:t>
            </w:r>
            <w:r w:rsidR="005029B2">
              <w:t xml:space="preserve">the </w:t>
            </w:r>
            <w:r w:rsidRPr="0006448E">
              <w:t>reads.</w:t>
            </w:r>
          </w:p>
        </w:tc>
      </w:tr>
    </w:tbl>
    <w:p w:rsidR="007F2351" w:rsidRDefault="007F2351" w:rsidP="00124014">
      <w:pPr>
        <w:jc w:val="both"/>
      </w:pPr>
    </w:p>
    <w:p w:rsidR="00FE3932" w:rsidRDefault="00FE3932" w:rsidP="00124014">
      <w:pPr>
        <w:jc w:val="both"/>
      </w:pPr>
      <w:r>
        <w:t>Options</w:t>
      </w:r>
    </w:p>
    <w:tbl>
      <w:tblPr>
        <w:tblStyle w:val="Tablerowcell"/>
        <w:tblW w:w="0" w:type="auto"/>
        <w:tblLook w:val="04A0" w:firstRow="1" w:lastRow="0" w:firstColumn="1" w:lastColumn="0" w:noHBand="0" w:noVBand="1"/>
      </w:tblPr>
      <w:tblGrid>
        <w:gridCol w:w="3948"/>
        <w:gridCol w:w="3948"/>
      </w:tblGrid>
      <w:tr w:rsidR="00FE3932" w:rsidTr="0039239A">
        <w:trPr>
          <w:cnfStyle w:val="100000000000" w:firstRow="1" w:lastRow="0" w:firstColumn="0" w:lastColumn="0" w:oddVBand="0" w:evenVBand="0" w:oddHBand="0" w:evenHBand="0" w:firstRowFirstColumn="0" w:firstRowLastColumn="0" w:lastRowFirstColumn="0" w:lastRowLastColumn="0"/>
        </w:trPr>
        <w:tc>
          <w:tcPr>
            <w:tcW w:w="3948" w:type="dxa"/>
          </w:tcPr>
          <w:p w:rsidR="00FE3932" w:rsidRDefault="00FE3932" w:rsidP="0039239A">
            <w:pPr>
              <w:jc w:val="both"/>
            </w:pPr>
            <w:r>
              <w:lastRenderedPageBreak/>
              <w:t>Argument</w:t>
            </w:r>
          </w:p>
        </w:tc>
        <w:tc>
          <w:tcPr>
            <w:tcW w:w="3948" w:type="dxa"/>
          </w:tcPr>
          <w:p w:rsidR="00FE3932" w:rsidRDefault="00FE3932" w:rsidP="0039239A">
            <w:pPr>
              <w:jc w:val="both"/>
            </w:pPr>
            <w:r>
              <w:t>Description</w:t>
            </w:r>
          </w:p>
        </w:tc>
      </w:tr>
      <w:tr w:rsidR="00DB1376" w:rsidTr="0039239A">
        <w:tc>
          <w:tcPr>
            <w:tcW w:w="3948" w:type="dxa"/>
          </w:tcPr>
          <w:p w:rsidR="00DB1376" w:rsidRPr="004430C2" w:rsidRDefault="00DB1376" w:rsidP="00DB1376">
            <w:r w:rsidRPr="004430C2">
              <w:t>-h</w:t>
            </w:r>
          </w:p>
        </w:tc>
        <w:tc>
          <w:tcPr>
            <w:tcW w:w="3948" w:type="dxa"/>
          </w:tcPr>
          <w:p w:rsidR="00DB1376" w:rsidRPr="0006448E" w:rsidRDefault="00DB1376" w:rsidP="00694995">
            <w:r w:rsidRPr="004430C2">
              <w:t xml:space="preserve">Print </w:t>
            </w:r>
            <w:r w:rsidR="00694995">
              <w:t>the help information</w:t>
            </w:r>
          </w:p>
        </w:tc>
      </w:tr>
      <w:tr w:rsidR="00DB1376" w:rsidTr="0039239A">
        <w:tc>
          <w:tcPr>
            <w:tcW w:w="3948" w:type="dxa"/>
          </w:tcPr>
          <w:p w:rsidR="00DB1376" w:rsidRPr="004430C2" w:rsidRDefault="00DB1376" w:rsidP="00694995">
            <w:r w:rsidRPr="004430C2">
              <w:t xml:space="preserve">-o </w:t>
            </w:r>
          </w:p>
        </w:tc>
        <w:tc>
          <w:tcPr>
            <w:tcW w:w="3948" w:type="dxa"/>
          </w:tcPr>
          <w:p w:rsidR="00DB1376" w:rsidRPr="0006448E" w:rsidRDefault="00694995" w:rsidP="0039239A">
            <w:r>
              <w:t>Output file</w:t>
            </w:r>
          </w:p>
        </w:tc>
      </w:tr>
      <w:tr w:rsidR="0033659E" w:rsidTr="0039239A">
        <w:tc>
          <w:tcPr>
            <w:tcW w:w="3948" w:type="dxa"/>
          </w:tcPr>
          <w:p w:rsidR="0033659E" w:rsidRPr="004430C2" w:rsidRDefault="0033659E" w:rsidP="00694995">
            <w:r>
              <w:t>-v</w:t>
            </w:r>
          </w:p>
        </w:tc>
        <w:tc>
          <w:tcPr>
            <w:tcW w:w="3948" w:type="dxa"/>
          </w:tcPr>
          <w:p w:rsidR="0033659E" w:rsidRDefault="0033659E" w:rsidP="0039239A">
            <w:r w:rsidRPr="0033659E">
              <w:t>Display verbose logging during processing.</w:t>
            </w:r>
          </w:p>
        </w:tc>
      </w:tr>
    </w:tbl>
    <w:p w:rsidR="00FE3932" w:rsidRDefault="00FE3932" w:rsidP="00124014">
      <w:pPr>
        <w:jc w:val="both"/>
      </w:pPr>
    </w:p>
    <w:p w:rsidR="00C343ED" w:rsidRDefault="00C343ED" w:rsidP="00C343ED">
      <w:pPr>
        <w:pStyle w:val="Heading2"/>
      </w:pPr>
      <w:bookmarkStart w:id="76" w:name="_ScaffoldUtil"/>
      <w:bookmarkStart w:id="77" w:name="_Toc294528539"/>
      <w:bookmarkEnd w:id="76"/>
      <w:r>
        <w:t>ScaffoldUtil</w:t>
      </w:r>
      <w:bookmarkEnd w:id="77"/>
    </w:p>
    <w:p w:rsidR="00124014" w:rsidRDefault="00A71821" w:rsidP="00A71821">
      <w:pPr>
        <w:pStyle w:val="Procedure"/>
      </w:pPr>
      <w:bookmarkStart w:id="78" w:name="_Toc290888396"/>
      <w:r>
        <w:t xml:space="preserve">To execute </w:t>
      </w:r>
      <w:r w:rsidR="00124014">
        <w:t>Scaffolding</w:t>
      </w:r>
      <w:bookmarkEnd w:id="78"/>
    </w:p>
    <w:p w:rsidR="00D31AF6" w:rsidRPr="004B6C95" w:rsidRDefault="004B6C95" w:rsidP="004B6C95">
      <w:pPr>
        <w:pStyle w:val="BodyText"/>
      </w:pPr>
      <w:r>
        <w:t>T</w:t>
      </w:r>
      <w:r w:rsidRPr="004B6C95">
        <w:t xml:space="preserve">his step </w:t>
      </w:r>
      <w:r>
        <w:t xml:space="preserve">uses </w:t>
      </w:r>
      <w:r w:rsidRPr="004B6C95">
        <w:t xml:space="preserve">the </w:t>
      </w:r>
      <w:r>
        <w:t>output from the consensus generation as the input, ContigFile</w:t>
      </w:r>
      <w:r w:rsidR="00D31AF6" w:rsidRPr="004B6C95">
        <w:t>.</w:t>
      </w:r>
    </w:p>
    <w:p w:rsidR="00D31AF6" w:rsidRDefault="00D31AF6" w:rsidP="00124014">
      <w:pPr>
        <w:jc w:val="both"/>
        <w:rPr>
          <w:lang w:val="es-ES"/>
        </w:rPr>
      </w:pPr>
    </w:p>
    <w:p w:rsidR="008B415D" w:rsidRDefault="008B415D" w:rsidP="00D31AF6">
      <w:pPr>
        <w:pStyle w:val="PlainText"/>
      </w:pPr>
    </w:p>
    <w:p w:rsidR="00124014" w:rsidRDefault="00300A44" w:rsidP="00D31AF6">
      <w:pPr>
        <w:pStyle w:val="PlainText"/>
      </w:pPr>
      <w:r>
        <w:t>ScaffoldUtil.exe</w:t>
      </w:r>
      <w:r w:rsidR="00124014">
        <w:t xml:space="preserve"> </w:t>
      </w:r>
      <w:r w:rsidR="00686AA9">
        <w:t>[options] ContigFile ReadsF</w:t>
      </w:r>
      <w:r w:rsidR="00124014">
        <w:t xml:space="preserve">ile </w:t>
      </w:r>
    </w:p>
    <w:p w:rsidR="008B415D" w:rsidRDefault="008B415D" w:rsidP="00D31AF6">
      <w:pPr>
        <w:pStyle w:val="PlainText"/>
      </w:pPr>
    </w:p>
    <w:p w:rsidR="0007313A" w:rsidRDefault="0007313A" w:rsidP="00124014">
      <w:pPr>
        <w:jc w:val="both"/>
      </w:pPr>
    </w:p>
    <w:tbl>
      <w:tblPr>
        <w:tblStyle w:val="Tablerowcell"/>
        <w:tblW w:w="0" w:type="auto"/>
        <w:tblLook w:val="04A0" w:firstRow="1" w:lastRow="0" w:firstColumn="1" w:lastColumn="0" w:noHBand="0" w:noVBand="1"/>
      </w:tblPr>
      <w:tblGrid>
        <w:gridCol w:w="3948"/>
        <w:gridCol w:w="3948"/>
      </w:tblGrid>
      <w:tr w:rsidR="0007313A" w:rsidTr="00EA707E">
        <w:trPr>
          <w:cnfStyle w:val="100000000000" w:firstRow="1" w:lastRow="0" w:firstColumn="0" w:lastColumn="0" w:oddVBand="0" w:evenVBand="0" w:oddHBand="0" w:evenHBand="0" w:firstRowFirstColumn="0" w:firstRowLastColumn="0" w:lastRowFirstColumn="0" w:lastRowLastColumn="0"/>
        </w:trPr>
        <w:tc>
          <w:tcPr>
            <w:tcW w:w="3948" w:type="dxa"/>
          </w:tcPr>
          <w:p w:rsidR="0007313A" w:rsidRDefault="0007313A" w:rsidP="00EA707E">
            <w:pPr>
              <w:jc w:val="both"/>
            </w:pPr>
            <w:r>
              <w:t>Argument</w:t>
            </w:r>
          </w:p>
        </w:tc>
        <w:tc>
          <w:tcPr>
            <w:tcW w:w="3948" w:type="dxa"/>
          </w:tcPr>
          <w:p w:rsidR="0007313A" w:rsidRDefault="0007313A" w:rsidP="00EA707E">
            <w:pPr>
              <w:jc w:val="both"/>
            </w:pPr>
            <w:r>
              <w:t>Description</w:t>
            </w:r>
          </w:p>
        </w:tc>
      </w:tr>
      <w:tr w:rsidR="0007313A" w:rsidTr="00EA707E">
        <w:tc>
          <w:tcPr>
            <w:tcW w:w="3948" w:type="dxa"/>
          </w:tcPr>
          <w:p w:rsidR="0007313A" w:rsidRPr="0003221C" w:rsidRDefault="00495FF6" w:rsidP="00EA707E">
            <w:r>
              <w:t>ScaffoldUtil</w:t>
            </w:r>
          </w:p>
        </w:tc>
        <w:tc>
          <w:tcPr>
            <w:tcW w:w="3948" w:type="dxa"/>
          </w:tcPr>
          <w:p w:rsidR="0007313A" w:rsidRDefault="0007313A" w:rsidP="00EA707E">
            <w:r w:rsidRPr="0003221C">
              <w:t>Command to generate the scaffolds using mate pair information</w:t>
            </w:r>
            <w:r w:rsidR="006A1873">
              <w:t>.</w:t>
            </w:r>
          </w:p>
        </w:tc>
      </w:tr>
      <w:tr w:rsidR="0007313A" w:rsidTr="00EA707E">
        <w:tc>
          <w:tcPr>
            <w:tcW w:w="3948" w:type="dxa"/>
          </w:tcPr>
          <w:p w:rsidR="0007313A" w:rsidRPr="0006448E" w:rsidRDefault="00686AA9" w:rsidP="00EA707E">
            <w:r>
              <w:t>ContigFile</w:t>
            </w:r>
          </w:p>
        </w:tc>
        <w:tc>
          <w:tcPr>
            <w:tcW w:w="3948" w:type="dxa"/>
          </w:tcPr>
          <w:p w:rsidR="0007313A" w:rsidRPr="0006448E" w:rsidRDefault="0007313A" w:rsidP="00EA707E">
            <w:r>
              <w:t>FastA</w:t>
            </w:r>
            <w:r w:rsidRPr="0006448E">
              <w:t xml:space="preserve"> </w:t>
            </w:r>
            <w:r w:rsidRPr="007F2351">
              <w:t>file containing the contig sequences generated.</w:t>
            </w:r>
          </w:p>
        </w:tc>
      </w:tr>
      <w:tr w:rsidR="0007313A" w:rsidTr="00EA707E">
        <w:tc>
          <w:tcPr>
            <w:tcW w:w="3948" w:type="dxa"/>
          </w:tcPr>
          <w:p w:rsidR="0007313A" w:rsidRPr="0006448E" w:rsidRDefault="00686AA9" w:rsidP="00EA707E">
            <w:r>
              <w:t>ReadsFile</w:t>
            </w:r>
          </w:p>
        </w:tc>
        <w:tc>
          <w:tcPr>
            <w:tcW w:w="3948" w:type="dxa"/>
          </w:tcPr>
          <w:p w:rsidR="0007313A" w:rsidRPr="0006448E" w:rsidRDefault="0007313A" w:rsidP="00EA707E">
            <w:r>
              <w:t>FastA</w:t>
            </w:r>
            <w:r w:rsidRPr="0006448E">
              <w:t xml:space="preserve"> file containing </w:t>
            </w:r>
            <w:r w:rsidR="005029B2">
              <w:t xml:space="preserve">the </w:t>
            </w:r>
            <w:r w:rsidRPr="0006448E">
              <w:t>reads.</w:t>
            </w:r>
          </w:p>
        </w:tc>
      </w:tr>
      <w:bookmarkEnd w:id="8"/>
    </w:tbl>
    <w:p w:rsidR="0007313A" w:rsidRDefault="0007313A" w:rsidP="00124014">
      <w:pPr>
        <w:jc w:val="both"/>
      </w:pPr>
    </w:p>
    <w:p w:rsidR="00486DB0" w:rsidRDefault="00486DB0" w:rsidP="00124014">
      <w:pPr>
        <w:jc w:val="both"/>
      </w:pPr>
      <w:r>
        <w:t>Required Parameter</w:t>
      </w:r>
    </w:p>
    <w:tbl>
      <w:tblPr>
        <w:tblStyle w:val="Tablerowcell"/>
        <w:tblW w:w="0" w:type="auto"/>
        <w:tblLook w:val="04A0" w:firstRow="1" w:lastRow="0" w:firstColumn="1" w:lastColumn="0" w:noHBand="0" w:noVBand="1"/>
      </w:tblPr>
      <w:tblGrid>
        <w:gridCol w:w="3948"/>
        <w:gridCol w:w="3948"/>
      </w:tblGrid>
      <w:tr w:rsidR="00486DB0" w:rsidTr="007A0941">
        <w:trPr>
          <w:cnfStyle w:val="100000000000" w:firstRow="1" w:lastRow="0" w:firstColumn="0" w:lastColumn="0" w:oddVBand="0" w:evenVBand="0" w:oddHBand="0" w:evenHBand="0" w:firstRowFirstColumn="0" w:firstRowLastColumn="0" w:lastRowFirstColumn="0" w:lastRowLastColumn="0"/>
        </w:trPr>
        <w:tc>
          <w:tcPr>
            <w:tcW w:w="3948" w:type="dxa"/>
          </w:tcPr>
          <w:p w:rsidR="00486DB0" w:rsidRDefault="00486DB0" w:rsidP="007A0941">
            <w:pPr>
              <w:jc w:val="both"/>
            </w:pPr>
            <w:r>
              <w:t>Required Parameters</w:t>
            </w:r>
          </w:p>
        </w:tc>
        <w:tc>
          <w:tcPr>
            <w:tcW w:w="3948" w:type="dxa"/>
          </w:tcPr>
          <w:p w:rsidR="00486DB0" w:rsidRDefault="00486DB0" w:rsidP="007A0941">
            <w:pPr>
              <w:jc w:val="both"/>
            </w:pPr>
            <w:r>
              <w:t>Description</w:t>
            </w:r>
          </w:p>
        </w:tc>
      </w:tr>
      <w:tr w:rsidR="00486DB0" w:rsidTr="007A0941">
        <w:tc>
          <w:tcPr>
            <w:tcW w:w="3948" w:type="dxa"/>
          </w:tcPr>
          <w:p w:rsidR="00486DB0" w:rsidRPr="0003221C" w:rsidRDefault="0027573E" w:rsidP="007A0941">
            <w:r>
              <w:t>-k:&lt;int&gt;</w:t>
            </w:r>
          </w:p>
        </w:tc>
        <w:tc>
          <w:tcPr>
            <w:tcW w:w="3948" w:type="dxa"/>
          </w:tcPr>
          <w:p w:rsidR="00486DB0" w:rsidRDefault="003E0EB6" w:rsidP="007A0941">
            <w:r>
              <w:t>Length of k</w:t>
            </w:r>
            <w:r w:rsidR="0027573E">
              <w:t>-mer.</w:t>
            </w:r>
          </w:p>
        </w:tc>
      </w:tr>
    </w:tbl>
    <w:p w:rsidR="00E75534" w:rsidRDefault="00E75534" w:rsidP="006B3DD6">
      <w:pPr>
        <w:jc w:val="both"/>
      </w:pPr>
    </w:p>
    <w:p w:rsidR="006B3DD6" w:rsidRDefault="006B3DD6" w:rsidP="006B3DD6">
      <w:pPr>
        <w:jc w:val="both"/>
      </w:pPr>
      <w:r>
        <w:t>Options</w:t>
      </w:r>
    </w:p>
    <w:tbl>
      <w:tblPr>
        <w:tblStyle w:val="Tablerowcell"/>
        <w:tblW w:w="0" w:type="auto"/>
        <w:tblLook w:val="04A0" w:firstRow="1" w:lastRow="0" w:firstColumn="1" w:lastColumn="0" w:noHBand="0" w:noVBand="1"/>
      </w:tblPr>
      <w:tblGrid>
        <w:gridCol w:w="3948"/>
        <w:gridCol w:w="3948"/>
      </w:tblGrid>
      <w:tr w:rsidR="006B3DD6" w:rsidTr="0039239A">
        <w:trPr>
          <w:cnfStyle w:val="100000000000" w:firstRow="1" w:lastRow="0" w:firstColumn="0" w:lastColumn="0" w:oddVBand="0" w:evenVBand="0" w:oddHBand="0" w:evenHBand="0" w:firstRowFirstColumn="0" w:firstRowLastColumn="0" w:lastRowFirstColumn="0" w:lastRowLastColumn="0"/>
        </w:trPr>
        <w:tc>
          <w:tcPr>
            <w:tcW w:w="3948" w:type="dxa"/>
          </w:tcPr>
          <w:p w:rsidR="006B3DD6" w:rsidRDefault="006B3DD6" w:rsidP="0039239A">
            <w:pPr>
              <w:jc w:val="both"/>
            </w:pPr>
            <w:r>
              <w:t>Argument</w:t>
            </w:r>
          </w:p>
        </w:tc>
        <w:tc>
          <w:tcPr>
            <w:tcW w:w="3948" w:type="dxa"/>
          </w:tcPr>
          <w:p w:rsidR="006B3DD6" w:rsidRDefault="006B3DD6" w:rsidP="0039239A">
            <w:pPr>
              <w:jc w:val="both"/>
            </w:pPr>
            <w:r>
              <w:t>Description</w:t>
            </w:r>
          </w:p>
        </w:tc>
      </w:tr>
      <w:tr w:rsidR="00826525" w:rsidTr="0039239A">
        <w:tc>
          <w:tcPr>
            <w:tcW w:w="3948" w:type="dxa"/>
          </w:tcPr>
          <w:p w:rsidR="00826525" w:rsidRPr="004430C2" w:rsidRDefault="00826525" w:rsidP="0039239A">
            <w:r>
              <w:t>-d</w:t>
            </w:r>
          </w:p>
        </w:tc>
        <w:tc>
          <w:tcPr>
            <w:tcW w:w="3948" w:type="dxa"/>
          </w:tcPr>
          <w:p w:rsidR="00826525" w:rsidRDefault="00826525" w:rsidP="0039239A">
            <w:r w:rsidRPr="00826525">
              <w:t>Depth for graph traversal.</w:t>
            </w:r>
          </w:p>
          <w:p w:rsidR="00045912" w:rsidRPr="004430C2" w:rsidRDefault="00045912" w:rsidP="0039239A">
            <w:r>
              <w:t xml:space="preserve">Default is </w:t>
            </w:r>
            <w:r w:rsidR="008E23CB">
              <w:t>10</w:t>
            </w:r>
            <w:r>
              <w:t>.</w:t>
            </w:r>
          </w:p>
        </w:tc>
      </w:tr>
      <w:tr w:rsidR="006B3DD6" w:rsidTr="0039239A">
        <w:tc>
          <w:tcPr>
            <w:tcW w:w="3948" w:type="dxa"/>
          </w:tcPr>
          <w:p w:rsidR="006B3DD6" w:rsidRPr="004430C2" w:rsidRDefault="006B3DD6" w:rsidP="0039239A">
            <w:r w:rsidRPr="004430C2">
              <w:t>-h</w:t>
            </w:r>
          </w:p>
        </w:tc>
        <w:tc>
          <w:tcPr>
            <w:tcW w:w="3948" w:type="dxa"/>
          </w:tcPr>
          <w:p w:rsidR="006B3DD6" w:rsidRDefault="006B3DD6" w:rsidP="0039239A">
            <w:r w:rsidRPr="004430C2">
              <w:t>Print this usage message</w:t>
            </w:r>
            <w:r w:rsidR="00045912">
              <w:t>.</w:t>
            </w:r>
          </w:p>
          <w:p w:rsidR="00F1098B" w:rsidRPr="0006448E" w:rsidRDefault="00F1098B" w:rsidP="0039239A">
            <w:r>
              <w:t xml:space="preserve">Default is </w:t>
            </w:r>
            <w:r w:rsidRPr="00B96601">
              <w:rPr>
                <w:b/>
              </w:rPr>
              <w:t>false</w:t>
            </w:r>
            <w:r>
              <w:t>.</w:t>
            </w:r>
          </w:p>
        </w:tc>
      </w:tr>
      <w:tr w:rsidR="006B3DD6" w:rsidTr="0039239A">
        <w:tc>
          <w:tcPr>
            <w:tcW w:w="3948" w:type="dxa"/>
          </w:tcPr>
          <w:p w:rsidR="006B3DD6" w:rsidRPr="004430C2" w:rsidRDefault="006B3DD6" w:rsidP="0039239A">
            <w:r>
              <w:t>-k</w:t>
            </w:r>
          </w:p>
        </w:tc>
        <w:tc>
          <w:tcPr>
            <w:tcW w:w="3948" w:type="dxa"/>
          </w:tcPr>
          <w:p w:rsidR="006B3DD6" w:rsidRDefault="006B3DD6" w:rsidP="0039239A">
            <w:r w:rsidRPr="006B3DD6">
              <w:t>Length of k-mer.</w:t>
            </w:r>
          </w:p>
          <w:p w:rsidR="00045912" w:rsidRPr="004430C2" w:rsidRDefault="00045912" w:rsidP="0039239A">
            <w:r>
              <w:t>Default is 10.</w:t>
            </w:r>
          </w:p>
        </w:tc>
      </w:tr>
      <w:tr w:rsidR="006B3DD6" w:rsidTr="0039239A">
        <w:tc>
          <w:tcPr>
            <w:tcW w:w="3948" w:type="dxa"/>
          </w:tcPr>
          <w:p w:rsidR="006B3DD6" w:rsidRPr="004430C2" w:rsidRDefault="006B3DD6" w:rsidP="00C443C2">
            <w:r w:rsidRPr="004430C2">
              <w:t xml:space="preserve">-o </w:t>
            </w:r>
          </w:p>
        </w:tc>
        <w:tc>
          <w:tcPr>
            <w:tcW w:w="3948" w:type="dxa"/>
          </w:tcPr>
          <w:p w:rsidR="006B3DD6" w:rsidRDefault="00045912" w:rsidP="0039239A">
            <w:r>
              <w:t>Output file.</w:t>
            </w:r>
          </w:p>
          <w:p w:rsidR="00045912" w:rsidRPr="0006448E" w:rsidRDefault="00045912" w:rsidP="0039239A">
            <w:r>
              <w:t xml:space="preserve">Default is </w:t>
            </w:r>
            <w:r w:rsidRPr="00045912">
              <w:rPr>
                <w:b/>
              </w:rPr>
              <w:t>null</w:t>
            </w:r>
            <w:r>
              <w:t>.</w:t>
            </w:r>
          </w:p>
        </w:tc>
      </w:tr>
      <w:tr w:rsidR="00F85DF5" w:rsidTr="0039239A">
        <w:tc>
          <w:tcPr>
            <w:tcW w:w="3948" w:type="dxa"/>
          </w:tcPr>
          <w:p w:rsidR="00F85DF5" w:rsidRPr="004430C2" w:rsidRDefault="00F85DF5" w:rsidP="0039239A">
            <w:r>
              <w:t>-r</w:t>
            </w:r>
          </w:p>
        </w:tc>
        <w:tc>
          <w:tcPr>
            <w:tcW w:w="3948" w:type="dxa"/>
          </w:tcPr>
          <w:p w:rsidR="00F85DF5" w:rsidRPr="004430C2" w:rsidRDefault="00F85DF5" w:rsidP="0039239A">
            <w:r w:rsidRPr="00F85DF5">
              <w:t>Number of paired read required to connect two contigs.</w:t>
            </w:r>
            <w:r w:rsidR="00DA73F2">
              <w:t xml:space="preserve"> Default is 2.</w:t>
            </w:r>
          </w:p>
        </w:tc>
      </w:tr>
      <w:tr w:rsidR="006B3DD6" w:rsidTr="0039239A">
        <w:tc>
          <w:tcPr>
            <w:tcW w:w="3948" w:type="dxa"/>
          </w:tcPr>
          <w:p w:rsidR="006B3DD6" w:rsidRPr="004430C2" w:rsidRDefault="006B3DD6" w:rsidP="00C443C2">
            <w:r w:rsidRPr="004430C2">
              <w:t xml:space="preserve">-v </w:t>
            </w:r>
          </w:p>
        </w:tc>
        <w:tc>
          <w:tcPr>
            <w:tcW w:w="3948" w:type="dxa"/>
          </w:tcPr>
          <w:p w:rsidR="006B3DD6" w:rsidRDefault="00045912" w:rsidP="0039239A">
            <w:r w:rsidRPr="00045912">
              <w:t>Display verbose logging during processing.</w:t>
            </w:r>
          </w:p>
          <w:p w:rsidR="00045912" w:rsidRPr="0006448E" w:rsidRDefault="00045912" w:rsidP="0039239A">
            <w:r>
              <w:t xml:space="preserve">Default is </w:t>
            </w:r>
            <w:r w:rsidRPr="00045912">
              <w:rPr>
                <w:b/>
              </w:rPr>
              <w:t>false</w:t>
            </w:r>
            <w:r>
              <w:t>.</w:t>
            </w:r>
          </w:p>
        </w:tc>
      </w:tr>
    </w:tbl>
    <w:p w:rsidR="006B3DD6" w:rsidRDefault="006B3DD6" w:rsidP="006B3DD6">
      <w:pPr>
        <w:jc w:val="both"/>
      </w:pPr>
    </w:p>
    <w:p w:rsidR="00065321" w:rsidRDefault="00DB1068" w:rsidP="00065321">
      <w:pPr>
        <w:pStyle w:val="Heading1"/>
      </w:pPr>
      <w:bookmarkStart w:id="79" w:name="_Toc294528540"/>
      <w:r>
        <w:t>Glossary</w:t>
      </w:r>
      <w:bookmarkEnd w:id="79"/>
    </w:p>
    <w:p w:rsidR="00065321" w:rsidRDefault="00065321" w:rsidP="00065321">
      <w:pPr>
        <w:pStyle w:val="BodyText"/>
      </w:pPr>
      <w:r>
        <w:t>This section defines some basic bioinformatics terminology that is relevant to the project. It contains only terms that are used later in this paper; it is not a complete list.</w:t>
      </w:r>
    </w:p>
    <w:p w:rsidR="00065321" w:rsidRDefault="00065321" w:rsidP="00065321">
      <w:pPr>
        <w:pStyle w:val="DT"/>
      </w:pPr>
      <w:r>
        <w:lastRenderedPageBreak/>
        <w:t>Assembler</w:t>
      </w:r>
    </w:p>
    <w:p w:rsidR="00065321" w:rsidRPr="00DD75FF" w:rsidRDefault="00065321" w:rsidP="00065321">
      <w:pPr>
        <w:pStyle w:val="DL"/>
      </w:pPr>
      <w:r>
        <w:t>S</w:t>
      </w:r>
      <w:r w:rsidRPr="00DD75FF">
        <w:t xml:space="preserve">equencer assembler algorithms </w:t>
      </w:r>
      <w:r>
        <w:t xml:space="preserve">used to merge short sequences or reads to reconstruct an original or base sequence. </w:t>
      </w:r>
    </w:p>
    <w:p w:rsidR="00065321" w:rsidRDefault="00065321" w:rsidP="00065321">
      <w:pPr>
        <w:pStyle w:val="DT"/>
      </w:pPr>
      <w:r>
        <w:t>Annotation</w:t>
      </w:r>
    </w:p>
    <w:p w:rsidR="00065321" w:rsidRPr="00B55891" w:rsidRDefault="00065321" w:rsidP="00065321">
      <w:pPr>
        <w:pStyle w:val="DL"/>
      </w:pPr>
      <w:r>
        <w:t>T</w:t>
      </w:r>
      <w:r w:rsidRPr="00AD271C">
        <w:t>he process of attaching biological information to sequences</w:t>
      </w:r>
      <w:r>
        <w:t xml:space="preserve">. It encompasses </w:t>
      </w:r>
      <w:r w:rsidRPr="004B62F0">
        <w:t>identifying elements on the genome, a process called gene prediction</w:t>
      </w:r>
      <w:r>
        <w:t xml:space="preserve">, and </w:t>
      </w:r>
      <w:r w:rsidRPr="004B62F0">
        <w:t>attaching biological information to these elements</w:t>
      </w:r>
      <w:r>
        <w:t>.</w:t>
      </w:r>
    </w:p>
    <w:p w:rsidR="00065321" w:rsidRDefault="00065321" w:rsidP="00065321">
      <w:pPr>
        <w:pStyle w:val="DT"/>
      </w:pPr>
      <w:r>
        <w:t>BAM</w:t>
      </w:r>
    </w:p>
    <w:p w:rsidR="00065321" w:rsidRPr="00BF582D" w:rsidRDefault="00065321" w:rsidP="00065321">
      <w:pPr>
        <w:pStyle w:val="DL"/>
      </w:pPr>
      <w:r>
        <w:t>A binary equivalent to SAM.</w:t>
      </w:r>
    </w:p>
    <w:p w:rsidR="00065321" w:rsidRDefault="00065321" w:rsidP="00065321">
      <w:pPr>
        <w:pStyle w:val="DT"/>
      </w:pPr>
      <w:r>
        <w:t>BED</w:t>
      </w:r>
    </w:p>
    <w:p w:rsidR="00065321" w:rsidRPr="00BF582D" w:rsidRDefault="00065321" w:rsidP="00065321">
      <w:pPr>
        <w:pStyle w:val="DL"/>
      </w:pPr>
      <w:r w:rsidRPr="00A834B3">
        <w:t xml:space="preserve">Browser Extensible Display. </w:t>
      </w:r>
      <w:r>
        <w:t>A plain text file format for data that describes sequence ranges.</w:t>
      </w:r>
    </w:p>
    <w:p w:rsidR="00065321" w:rsidRDefault="00065321" w:rsidP="00065321">
      <w:pPr>
        <w:pStyle w:val="DT"/>
      </w:pPr>
      <w:r>
        <w:t>Bioinformatics</w:t>
      </w:r>
    </w:p>
    <w:p w:rsidR="00065321" w:rsidRDefault="00065321" w:rsidP="00065321">
      <w:pPr>
        <w:pStyle w:val="DL"/>
      </w:pPr>
      <w:r>
        <w:t>A discipline that uses mathematical, statistical, and computational approaches to analyze DNA and amino acid sequences and related information.</w:t>
      </w:r>
    </w:p>
    <w:p w:rsidR="00065321" w:rsidRDefault="00065321" w:rsidP="00065321">
      <w:pPr>
        <w:pStyle w:val="DT"/>
      </w:pPr>
      <w:r>
        <w:t>BLAST</w:t>
      </w:r>
    </w:p>
    <w:p w:rsidR="00065321" w:rsidRDefault="00065321" w:rsidP="00065321">
      <w:pPr>
        <w:pStyle w:val="DL"/>
      </w:pPr>
      <w:r>
        <w:t>The Basic Local Alignment Search Tool (BLAST) compares nucleotide or protein sequences to sequence databases and calculates the statistical significance of matches. BLAST can be used to infer functional and evolutionary relationships between sequences as well as help identify members of gene families.</w:t>
      </w:r>
    </w:p>
    <w:p w:rsidR="00065321" w:rsidRDefault="00065321" w:rsidP="00065321">
      <w:pPr>
        <w:pStyle w:val="DT"/>
      </w:pPr>
      <w:r>
        <w:t>B</w:t>
      </w:r>
      <w:r w:rsidRPr="000C0374">
        <w:t xml:space="preserve">reakpoint </w:t>
      </w:r>
    </w:p>
    <w:p w:rsidR="00065321" w:rsidRPr="000C0374" w:rsidRDefault="00065321" w:rsidP="00065321">
      <w:pPr>
        <w:pStyle w:val="DL"/>
      </w:pPr>
      <w:r>
        <w:t>T</w:t>
      </w:r>
      <w:r w:rsidRPr="000C0374">
        <w:t>he situation where the alignment of a read to the reference consists of more than one contiguous segment, or a single segment that does not extend to the end of the read.</w:t>
      </w:r>
    </w:p>
    <w:p w:rsidR="004956B8" w:rsidRDefault="004956B8" w:rsidP="00065321">
      <w:pPr>
        <w:pStyle w:val="DT"/>
      </w:pPr>
      <w:r>
        <w:t>Comparative Assembly</w:t>
      </w:r>
    </w:p>
    <w:p w:rsidR="004956B8" w:rsidRPr="004956B8" w:rsidRDefault="004956B8" w:rsidP="00344D35">
      <w:pPr>
        <w:pStyle w:val="DL"/>
      </w:pPr>
      <w:r>
        <w:t>The</w:t>
      </w:r>
      <w:r w:rsidRPr="004956B8">
        <w:t xml:space="preserve"> assembly of a genome using the sequence of a close relative as a reference.  </w:t>
      </w:r>
    </w:p>
    <w:p w:rsidR="00065321" w:rsidRDefault="00065321" w:rsidP="00065321">
      <w:pPr>
        <w:pStyle w:val="DT"/>
      </w:pPr>
      <w:r>
        <w:t>Consensus</w:t>
      </w:r>
    </w:p>
    <w:p w:rsidR="00065321" w:rsidRDefault="00065321" w:rsidP="00065321">
      <w:pPr>
        <w:pStyle w:val="DL"/>
      </w:pPr>
      <w:r>
        <w:t>A</w:t>
      </w:r>
      <w:r w:rsidRPr="007F64DD">
        <w:t xml:space="preserve"> </w:t>
      </w:r>
      <w:r>
        <w:t>reconstructed sequence of nucleotides or amino acids inferred from an alignment of multiple subsequences. It is also known as a contig.</w:t>
      </w:r>
    </w:p>
    <w:p w:rsidR="00065321" w:rsidRDefault="00065321" w:rsidP="00065321">
      <w:pPr>
        <w:pStyle w:val="DT"/>
      </w:pPr>
      <w:r>
        <w:t>Contig</w:t>
      </w:r>
    </w:p>
    <w:p w:rsidR="00065321" w:rsidRPr="00BF582D" w:rsidRDefault="00065321" w:rsidP="00065321">
      <w:pPr>
        <w:pStyle w:val="DL"/>
      </w:pPr>
      <w:r>
        <w:t>A set of nucleotide or amino acid sequences—presumably part of a larger molecule—that have been aligned and overlap with each other.</w:t>
      </w:r>
      <w:r w:rsidR="00AB12EA">
        <w:t xml:space="preserve"> A non-redundant sequence formed by joining one or more smaller sequences, based on sequence overlap. The smaller sequences can be individual sequence reads (traces) or entire clone sequences. There should be no gaps in a contig (although there may be short runs of Ns due to ambiguous base calls).</w:t>
      </w:r>
      <w:r w:rsidR="00410E67">
        <w:t xml:space="preserve"> </w:t>
      </w:r>
      <w:r w:rsidR="00410E67" w:rsidRPr="00D53A6F">
        <w:t>The number of contigs reported in the sequence data and their spectrum of sizes are important parameters in the analysis of genes.</w:t>
      </w:r>
    </w:p>
    <w:p w:rsidR="00065321" w:rsidRDefault="00065321" w:rsidP="00065321">
      <w:pPr>
        <w:pStyle w:val="DT"/>
      </w:pPr>
      <w:r>
        <w:t>DNA (deoxyribonucleic acid)</w:t>
      </w:r>
    </w:p>
    <w:p w:rsidR="00065321" w:rsidRPr="00BF582D" w:rsidRDefault="00065321" w:rsidP="00065321">
      <w:pPr>
        <w:pStyle w:val="DL"/>
      </w:pPr>
      <w:r>
        <w:t>A molecule that consists of a double chain of nucleotides and codes the genetic information for all organisms.</w:t>
      </w:r>
    </w:p>
    <w:p w:rsidR="00065321" w:rsidRDefault="00065321" w:rsidP="00065321">
      <w:pPr>
        <w:pStyle w:val="DT"/>
      </w:pPr>
      <w:r>
        <w:t>EBI (European Bioinformatics Institute)</w:t>
      </w:r>
    </w:p>
    <w:p w:rsidR="00065321" w:rsidRPr="00BF582D" w:rsidRDefault="00065321" w:rsidP="00065321">
      <w:pPr>
        <w:pStyle w:val="DL"/>
      </w:pPr>
      <w:r>
        <w:t>A bioinformatics research institute. It hosts one of the available BLAST services.</w:t>
      </w:r>
    </w:p>
    <w:p w:rsidR="00065321" w:rsidRDefault="00065321" w:rsidP="00065321">
      <w:pPr>
        <w:pStyle w:val="DT"/>
      </w:pPr>
      <w:r>
        <w:t>FASTA</w:t>
      </w:r>
    </w:p>
    <w:p w:rsidR="00065321" w:rsidRDefault="00065321" w:rsidP="00065321">
      <w:pPr>
        <w:pStyle w:val="DL"/>
      </w:pPr>
      <w:r>
        <w:t>FASTA format—also known as Pearson format—is a text-based data format for representing nucleotide or peptide sequences. It represents base pairs or amino acids with single-letter codes and allows the sequences to be preceded by sequence names and comments.</w:t>
      </w:r>
    </w:p>
    <w:p w:rsidR="00065321" w:rsidRDefault="00065321" w:rsidP="00065321">
      <w:pPr>
        <w:pStyle w:val="DT"/>
      </w:pPr>
      <w:r>
        <w:lastRenderedPageBreak/>
        <w:t>FASTQ</w:t>
      </w:r>
    </w:p>
    <w:p w:rsidR="00065321" w:rsidRDefault="00065321" w:rsidP="00065321">
      <w:pPr>
        <w:pStyle w:val="DL"/>
      </w:pPr>
      <w:r>
        <w:t>A plain text format for storing sequence data that combines a FASTA sequence with its quality data.</w:t>
      </w:r>
    </w:p>
    <w:p w:rsidR="00065321" w:rsidRDefault="00065321" w:rsidP="00065321">
      <w:pPr>
        <w:pStyle w:val="DT"/>
      </w:pPr>
      <w:r>
        <w:t>GFF (general feature format)</w:t>
      </w:r>
    </w:p>
    <w:p w:rsidR="00065321" w:rsidRPr="00BF582D" w:rsidRDefault="00065321" w:rsidP="00065321">
      <w:pPr>
        <w:pStyle w:val="DL"/>
      </w:pPr>
      <w:r>
        <w:t>A plain text file format for describing DNA, RNA, and protein sequences.</w:t>
      </w:r>
    </w:p>
    <w:p w:rsidR="00EA73D8" w:rsidRDefault="00EA73D8" w:rsidP="00065321">
      <w:pPr>
        <w:pStyle w:val="DT"/>
      </w:pPr>
      <w:r>
        <w:t>Gap</w:t>
      </w:r>
    </w:p>
    <w:p w:rsidR="00EA73D8" w:rsidRPr="00EA73D8" w:rsidRDefault="00EA73D8" w:rsidP="00EA73D8">
      <w:pPr>
        <w:pStyle w:val="DL"/>
      </w:pPr>
      <w:r>
        <w:t>A sub region within an object where there is no known sequence. Generally represented as a series of the letter ‘N’.</w:t>
      </w:r>
    </w:p>
    <w:p w:rsidR="00065321" w:rsidRDefault="00065321" w:rsidP="00065321">
      <w:pPr>
        <w:pStyle w:val="DT"/>
      </w:pPr>
      <w:r>
        <w:t>GenBank</w:t>
      </w:r>
    </w:p>
    <w:p w:rsidR="00065321" w:rsidRDefault="00065321" w:rsidP="00065321">
      <w:pPr>
        <w:pStyle w:val="DL"/>
      </w:pPr>
      <w:r>
        <w:t>The GenBank sequence database is an annotated open-access, collection of all publicly available nucleotide sequences and their protein translations. It is hosted by the NCBI as part of the International Nucleotide Sequence Database Collaboration (INSDC).</w:t>
      </w:r>
    </w:p>
    <w:p w:rsidR="00065321" w:rsidRDefault="00065321" w:rsidP="00065321">
      <w:pPr>
        <w:pStyle w:val="DT"/>
      </w:pPr>
      <w:r>
        <w:t>Genomics</w:t>
      </w:r>
    </w:p>
    <w:p w:rsidR="00065321" w:rsidRPr="00BF582D" w:rsidRDefault="00065321" w:rsidP="00065321">
      <w:pPr>
        <w:pStyle w:val="DL"/>
      </w:pPr>
      <w:r>
        <w:t>The study of genetic sequences.</w:t>
      </w:r>
    </w:p>
    <w:p w:rsidR="00065321" w:rsidRDefault="00065321" w:rsidP="00065321">
      <w:pPr>
        <w:pStyle w:val="DT"/>
      </w:pPr>
      <w:r w:rsidRPr="00A86058">
        <w:t>homologues</w:t>
      </w:r>
    </w:p>
    <w:p w:rsidR="00065321" w:rsidRPr="00A86058" w:rsidRDefault="00065321" w:rsidP="00065321">
      <w:pPr>
        <w:pStyle w:val="DL"/>
      </w:pPr>
      <w:r>
        <w:t>S</w:t>
      </w:r>
      <w:r w:rsidRPr="00A86058">
        <w:t xml:space="preserve">ame copy of DNA. </w:t>
      </w:r>
      <w:r>
        <w:t>Such as in the case of</w:t>
      </w:r>
      <w:r w:rsidRPr="00A86058">
        <w:t xml:space="preserve"> </w:t>
      </w:r>
      <w:r>
        <w:t>two</w:t>
      </w:r>
      <w:r w:rsidRPr="00A86058">
        <w:t xml:space="preserve"> copies for all autosomal chromosomes</w:t>
      </w:r>
      <w:r>
        <w:t>,</w:t>
      </w:r>
      <w:r w:rsidRPr="00A86058">
        <w:t xml:space="preserve"> </w:t>
      </w:r>
      <w:r>
        <w:t>one</w:t>
      </w:r>
      <w:r w:rsidRPr="00A86058">
        <w:t xml:space="preserve"> coming </w:t>
      </w:r>
      <w:r>
        <w:t>from the</w:t>
      </w:r>
      <w:r w:rsidRPr="00A86058">
        <w:t xml:space="preserve"> mother </w:t>
      </w:r>
      <w:r>
        <w:t xml:space="preserve">and the </w:t>
      </w:r>
      <w:r w:rsidRPr="00A86058">
        <w:t xml:space="preserve"> other coming from</w:t>
      </w:r>
      <w:r>
        <w:t xml:space="preserve"> the</w:t>
      </w:r>
      <w:r w:rsidRPr="00A86058">
        <w:t xml:space="preserve"> father. The pair is called homologues.</w:t>
      </w:r>
    </w:p>
    <w:p w:rsidR="00065321" w:rsidRDefault="00065321" w:rsidP="00065321">
      <w:pPr>
        <w:pStyle w:val="DT"/>
      </w:pPr>
      <w:r>
        <w:t>k-mer</w:t>
      </w:r>
    </w:p>
    <w:p w:rsidR="00065321" w:rsidRPr="00CC4B51" w:rsidRDefault="00065321" w:rsidP="00065321">
      <w:pPr>
        <w:pStyle w:val="DL"/>
      </w:pPr>
      <w:r>
        <w:t>Identifies a region within molecules such as DNA.</w:t>
      </w:r>
    </w:p>
    <w:p w:rsidR="00DC46FE" w:rsidRDefault="00DC46FE" w:rsidP="00065321">
      <w:pPr>
        <w:pStyle w:val="DT"/>
      </w:pPr>
      <w:r>
        <w:t>N50 length</w:t>
      </w:r>
    </w:p>
    <w:p w:rsidR="00DC46FE" w:rsidRPr="00DC46FE" w:rsidRDefault="00DC46FE" w:rsidP="008B3440">
      <w:pPr>
        <w:pStyle w:val="DL"/>
      </w:pPr>
      <w:r>
        <w:t>A</w:t>
      </w:r>
      <w:r w:rsidRPr="00DC46FE">
        <w:t xml:space="preserve"> statistic to indicate sequence contig length or scaffold length that is systematically larger than the simple average length—the N50 length (the largest length such that 50% of all base-pairs are contained in contigs of this length or larger).</w:t>
      </w:r>
    </w:p>
    <w:p w:rsidR="00065321" w:rsidRDefault="00065321" w:rsidP="00065321">
      <w:pPr>
        <w:pStyle w:val="DT"/>
      </w:pPr>
      <w:r>
        <w:t>NCBI</w:t>
      </w:r>
    </w:p>
    <w:p w:rsidR="00065321" w:rsidRDefault="00065321" w:rsidP="00065321">
      <w:pPr>
        <w:pStyle w:val="DL"/>
      </w:pPr>
      <w:r>
        <w:t>The National Center for Biotechnology Information.</w:t>
      </w:r>
    </w:p>
    <w:p w:rsidR="00065321" w:rsidRDefault="00065321" w:rsidP="00065321">
      <w:pPr>
        <w:pStyle w:val="DT"/>
      </w:pPr>
      <w:r>
        <w:t>nucleotide</w:t>
      </w:r>
    </w:p>
    <w:p w:rsidR="00065321" w:rsidRPr="00E72FA5" w:rsidRDefault="00065321" w:rsidP="00065321">
      <w:pPr>
        <w:pStyle w:val="DL"/>
      </w:pPr>
      <w:r>
        <w:t>The basic structural unit of DNA and RNA. They are usually referred to by their purine base. DNA uses four nucleotides: adenine, guanine, thymine, and cytosine, commonly abbreviated as A, G, T, and C. RNA also uses A, G, and C, but replaces T with uracil (U).</w:t>
      </w:r>
    </w:p>
    <w:p w:rsidR="00065321" w:rsidRDefault="00065321" w:rsidP="00065321">
      <w:pPr>
        <w:pStyle w:val="DT"/>
      </w:pPr>
      <w:r>
        <w:t>Phylogenetics</w:t>
      </w:r>
    </w:p>
    <w:p w:rsidR="00065321" w:rsidRDefault="00065321" w:rsidP="00065321">
      <w:pPr>
        <w:pStyle w:val="DL"/>
      </w:pPr>
      <w:r>
        <w:t>A phylogenetic tree describes evolutionary relationships between organisms that derive from a common ancestor.</w:t>
      </w:r>
    </w:p>
    <w:p w:rsidR="00825C21" w:rsidRDefault="00825C21" w:rsidP="00065321">
      <w:pPr>
        <w:pStyle w:val="DT"/>
      </w:pPr>
      <w:r>
        <w:t>Polymorphism</w:t>
      </w:r>
    </w:p>
    <w:p w:rsidR="00825C21" w:rsidRPr="00825C21" w:rsidRDefault="00825C21" w:rsidP="008B3440">
      <w:pPr>
        <w:pStyle w:val="DL"/>
      </w:pPr>
      <w:r w:rsidRPr="00825C21">
        <w:t>Natural variations in a gene, DNA sequence, or chromosome</w:t>
      </w:r>
      <w:r>
        <w:t xml:space="preserve">. </w:t>
      </w:r>
      <w:r w:rsidRPr="00825C21">
        <w:t>The most common type of polymorphism involves variation at a single base pair.</w:t>
      </w:r>
    </w:p>
    <w:p w:rsidR="00065321" w:rsidRDefault="00065321" w:rsidP="00065321">
      <w:pPr>
        <w:pStyle w:val="DT"/>
      </w:pPr>
      <w:r>
        <w:t>Polyploidy</w:t>
      </w:r>
    </w:p>
    <w:p w:rsidR="00065321" w:rsidRPr="00256CED" w:rsidRDefault="00065321" w:rsidP="00065321">
      <w:pPr>
        <w:pStyle w:val="DL"/>
      </w:pPr>
      <w:r>
        <w:t>O</w:t>
      </w:r>
      <w:r w:rsidRPr="00256CED">
        <w:t>ccurs in cells and organisms when there are more than two paired (homologous) sets of chromosomes</w:t>
      </w:r>
      <w:r>
        <w:t>.</w:t>
      </w:r>
    </w:p>
    <w:p w:rsidR="00065321" w:rsidRDefault="00065321" w:rsidP="00065321">
      <w:pPr>
        <w:pStyle w:val="DT"/>
      </w:pPr>
      <w:r>
        <w:t>Protein</w:t>
      </w:r>
    </w:p>
    <w:p w:rsidR="00065321" w:rsidRDefault="00065321" w:rsidP="00065321">
      <w:pPr>
        <w:pStyle w:val="DL"/>
      </w:pPr>
      <w:r>
        <w:t>A molecule that consists of a chain of amino acids.</w:t>
      </w:r>
    </w:p>
    <w:p w:rsidR="00065321" w:rsidRDefault="00065321" w:rsidP="00065321">
      <w:pPr>
        <w:pStyle w:val="DT"/>
      </w:pPr>
      <w:r>
        <w:t>RNA (ribonucleic acids)</w:t>
      </w:r>
    </w:p>
    <w:p w:rsidR="00065321" w:rsidRPr="00BF582D" w:rsidRDefault="00065321" w:rsidP="00065321">
      <w:pPr>
        <w:pStyle w:val="DL"/>
      </w:pPr>
      <w:r>
        <w:t>A single chain of nucleotides.</w:t>
      </w:r>
    </w:p>
    <w:p w:rsidR="00065321" w:rsidRDefault="00065321" w:rsidP="00065321">
      <w:pPr>
        <w:pStyle w:val="DT"/>
      </w:pPr>
      <w:r>
        <w:lastRenderedPageBreak/>
        <w:t>Sequence</w:t>
      </w:r>
    </w:p>
    <w:p w:rsidR="00065321" w:rsidRPr="00BF582D" w:rsidRDefault="00065321" w:rsidP="00065321">
      <w:pPr>
        <w:pStyle w:val="DL"/>
      </w:pPr>
      <w:r>
        <w:t>Defines the structure of polymers such as DNA, RNA, and proteins.</w:t>
      </w:r>
    </w:p>
    <w:p w:rsidR="00065321" w:rsidRDefault="00065321" w:rsidP="00065321">
      <w:pPr>
        <w:pStyle w:val="DT"/>
      </w:pPr>
      <w:r>
        <w:t>SAM (sequence alignment map)</w:t>
      </w:r>
    </w:p>
    <w:p w:rsidR="00065321" w:rsidRDefault="00065321" w:rsidP="00065321">
      <w:pPr>
        <w:pStyle w:val="DL"/>
      </w:pPr>
      <w:r>
        <w:t>A plain text file format for data that describes nucleotide alignment.</w:t>
      </w:r>
    </w:p>
    <w:p w:rsidR="00065321" w:rsidRDefault="00065321" w:rsidP="00065321">
      <w:pPr>
        <w:pStyle w:val="DT"/>
      </w:pPr>
      <w:r>
        <w:t>Scaffold</w:t>
      </w:r>
    </w:p>
    <w:p w:rsidR="00065321" w:rsidRPr="003C5433" w:rsidRDefault="000C01F7" w:rsidP="00065321">
      <w:pPr>
        <w:pStyle w:val="DL"/>
      </w:pPr>
      <w:r>
        <w:t>(supercontig) A non-redundant sequence formed by joining one or more contig sequences. The distinction is that no sequence overlap is required to construct the larger sequence. Additional information, such as clone end analysis, can support the relationship. There can be, and typically there are, gaps in a scaffold</w:t>
      </w:r>
      <w:r w:rsidR="00065321" w:rsidRPr="00707B9E">
        <w:t>.</w:t>
      </w:r>
    </w:p>
    <w:p w:rsidR="00065321" w:rsidRDefault="00065321" w:rsidP="00065321">
      <w:pPr>
        <w:pStyle w:val="DT"/>
      </w:pPr>
      <w:r>
        <w:t>Shotgun sequencing</w:t>
      </w:r>
    </w:p>
    <w:p w:rsidR="00065321" w:rsidRDefault="00065321" w:rsidP="00065321">
      <w:pPr>
        <w:pStyle w:val="DL"/>
      </w:pPr>
      <w:r>
        <w:t>A</w:t>
      </w:r>
      <w:r w:rsidRPr="00A00F4A">
        <w:t>lso known as shotgun cloning, a method used for sequencing long DNA strands. DNA is broken up randomly into numerous small segments, which are sequenced using the chain termination method to obtain reads. Multiple overlapping reads for the target DNA are obtained by performing several rounds of th</w:t>
      </w:r>
      <w:r>
        <w:t>is fragmentation and sequencing.</w:t>
      </w:r>
    </w:p>
    <w:p w:rsidR="00065321" w:rsidRDefault="00065321" w:rsidP="00065321">
      <w:pPr>
        <w:pStyle w:val="DT"/>
      </w:pPr>
      <w:r>
        <w:t>SNP (single-nucleotide polymorphism)</w:t>
      </w:r>
    </w:p>
    <w:p w:rsidR="00065321" w:rsidRDefault="00065321" w:rsidP="00065321">
      <w:pPr>
        <w:pStyle w:val="DL"/>
      </w:pPr>
      <w:r>
        <w:t>Items represent sequence variations between species or paired chromosomes.</w:t>
      </w:r>
    </w:p>
    <w:p w:rsidR="00065321" w:rsidRDefault="00065321" w:rsidP="00065321">
      <w:pPr>
        <w:pStyle w:val="DT"/>
      </w:pPr>
      <w:r>
        <w:t>Synteny</w:t>
      </w:r>
    </w:p>
    <w:p w:rsidR="00065321" w:rsidRPr="00781E87" w:rsidRDefault="00065321" w:rsidP="00065321">
      <w:pPr>
        <w:pStyle w:val="DL"/>
      </w:pPr>
      <w:r w:rsidRPr="00E6429A">
        <w:t>The condition of two or more genes being on the same chromosome whether or not there is de</w:t>
      </w:r>
      <w:r>
        <w:t>monstrable linkage between them.</w:t>
      </w:r>
    </w:p>
    <w:p w:rsidR="00065321" w:rsidRDefault="00065321" w:rsidP="00065321"/>
    <w:sectPr w:rsidR="00065321" w:rsidSect="003338CC">
      <w:headerReference w:type="default" r:id="rId38"/>
      <w:footerReference w:type="default" r:id="rId39"/>
      <w:headerReference w:type="first" r:id="rId40"/>
      <w:pgSz w:w="12240" w:h="15840" w:code="1"/>
      <w:pgMar w:top="1440" w:right="1915" w:bottom="1195" w:left="1627" w:header="720" w:footer="50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69F" w:rsidRDefault="0019269F" w:rsidP="00DE77A4">
      <w:r>
        <w:separator/>
      </w:r>
    </w:p>
  </w:endnote>
  <w:endnote w:type="continuationSeparator" w:id="0">
    <w:p w:rsidR="0019269F" w:rsidRDefault="0019269F"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C3E" w:rsidRPr="0075602D" w:rsidRDefault="0075602D" w:rsidP="0075602D">
    <w:pPr>
      <w:pStyle w:val="Footer"/>
    </w:pPr>
    <w:r w:rsidRPr="0075602D">
      <w:t xml:space="preserve">© 2011 The </w:t>
    </w:r>
    <w:proofErr w:type="spellStart"/>
    <w:r w:rsidRPr="0075602D">
      <w:t>Outercurve</w:t>
    </w:r>
    <w:proofErr w:type="spellEnd"/>
    <w:r w:rsidRPr="0075602D">
      <w:t xml:space="preserve"> Foundation. Distributed under Creative Commons Attribution 3.0 </w:t>
    </w:r>
    <w:proofErr w:type="spellStart"/>
    <w:r w:rsidRPr="0075602D">
      <w:t>Unported</w:t>
    </w:r>
    <w:proofErr w:type="spellEnd"/>
    <w:r w:rsidRPr="0075602D">
      <w:t xml:space="preserve">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69F" w:rsidRDefault="0019269F" w:rsidP="00DE77A4">
      <w:r>
        <w:separator/>
      </w:r>
    </w:p>
  </w:footnote>
  <w:footnote w:type="continuationSeparator" w:id="0">
    <w:p w:rsidR="0019269F" w:rsidRDefault="0019269F"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C3E" w:rsidRDefault="00981800" w:rsidP="00DE77A4">
    <w:pPr>
      <w:pStyle w:val="Header"/>
    </w:pPr>
    <w:r>
      <w:fldChar w:fldCharType="begin"/>
    </w:r>
    <w:r>
      <w:instrText xml:space="preserve"> STYLEREF  Title  \* MERGEFORMAT </w:instrText>
    </w:r>
    <w:r>
      <w:fldChar w:fldCharType="separate"/>
    </w:r>
    <w:r w:rsidR="00CE3320">
      <w:rPr>
        <w:noProof/>
      </w:rPr>
      <w:t>.NET Bio Comparative Assembly Technical Guide</w:t>
    </w:r>
    <w:r>
      <w:rPr>
        <w:noProof/>
      </w:rPr>
      <w:fldChar w:fldCharType="end"/>
    </w:r>
    <w:r w:rsidR="00392C3E">
      <w:t xml:space="preserve"> - </w:t>
    </w:r>
    <w:r w:rsidR="00392C3E">
      <w:fldChar w:fldCharType="begin"/>
    </w:r>
    <w:r w:rsidR="00392C3E">
      <w:instrText xml:space="preserve"> PAGE </w:instrText>
    </w:r>
    <w:r w:rsidR="00392C3E">
      <w:fldChar w:fldCharType="separate"/>
    </w:r>
    <w:r w:rsidR="00CE3320">
      <w:rPr>
        <w:noProof/>
      </w:rPr>
      <w:t>30</w:t>
    </w:r>
    <w:r w:rsidR="00392C3E">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C3E" w:rsidRDefault="00392C3E">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8ED04856"/>
    <w:lvl w:ilvl="0">
      <w:start w:val="1"/>
      <w:numFmt w:val="decimal"/>
      <w:pStyle w:val="ListNumber2"/>
      <w:lvlText w:val="%1."/>
      <w:lvlJc w:val="left"/>
      <w:pPr>
        <w:tabs>
          <w:tab w:val="num" w:pos="720"/>
        </w:tabs>
        <w:ind w:left="720" w:hanging="360"/>
      </w:pPr>
    </w:lvl>
  </w:abstractNum>
  <w:abstractNum w:abstractNumId="1">
    <w:nsid w:val="00B42DD8"/>
    <w:multiLevelType w:val="hybridMultilevel"/>
    <w:tmpl w:val="D348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11A69"/>
    <w:multiLevelType w:val="hybridMultilevel"/>
    <w:tmpl w:val="9E20A24C"/>
    <w:lvl w:ilvl="0" w:tplc="76D0A2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5D91"/>
    <w:multiLevelType w:val="hybridMultilevel"/>
    <w:tmpl w:val="AEC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95E4A"/>
    <w:multiLevelType w:val="hybridMultilevel"/>
    <w:tmpl w:val="0A24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0070F"/>
    <w:multiLevelType w:val="hybridMultilevel"/>
    <w:tmpl w:val="167C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14135"/>
    <w:multiLevelType w:val="hybridMultilevel"/>
    <w:tmpl w:val="B464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B5B9F"/>
    <w:multiLevelType w:val="hybridMultilevel"/>
    <w:tmpl w:val="67FCA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8A5745"/>
    <w:multiLevelType w:val="hybridMultilevel"/>
    <w:tmpl w:val="5DA0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985166"/>
    <w:multiLevelType w:val="hybridMultilevel"/>
    <w:tmpl w:val="9E20A24C"/>
    <w:lvl w:ilvl="0" w:tplc="76D0A2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D66AEA"/>
    <w:multiLevelType w:val="hybridMultilevel"/>
    <w:tmpl w:val="D88886C8"/>
    <w:lvl w:ilvl="0" w:tplc="F5BCDCCA">
      <w:start w:val="1"/>
      <w:numFmt w:val="bullet"/>
      <w:pStyle w:val="GuidelinePositive"/>
      <w:lvlText w:val=""/>
      <w:lvlJc w:val="left"/>
      <w:pPr>
        <w:tabs>
          <w:tab w:val="num" w:pos="720"/>
        </w:tabs>
        <w:ind w:left="720" w:hanging="360"/>
      </w:pPr>
      <w:rPr>
        <w:rFonts w:ascii="Wingdings" w:hAnsi="Wingdings" w:hint="default"/>
        <w:b/>
        <w:i w:val="0"/>
        <w:color w:val="008000"/>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85966A1"/>
    <w:multiLevelType w:val="hybridMultilevel"/>
    <w:tmpl w:val="F8EE5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1B0CC5"/>
    <w:multiLevelType w:val="hybridMultilevel"/>
    <w:tmpl w:val="33C44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nsid w:val="591700B2"/>
    <w:multiLevelType w:val="hybridMultilevel"/>
    <w:tmpl w:val="9B50E0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706206"/>
    <w:multiLevelType w:val="hybridMultilevel"/>
    <w:tmpl w:val="8E607100"/>
    <w:lvl w:ilvl="0" w:tplc="E1287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630A54"/>
    <w:multiLevelType w:val="hybridMultilevel"/>
    <w:tmpl w:val="9E20A24C"/>
    <w:lvl w:ilvl="0" w:tplc="76D0A2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7628BE"/>
    <w:multiLevelType w:val="hybridMultilevel"/>
    <w:tmpl w:val="5C4EB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1581628"/>
    <w:multiLevelType w:val="hybridMultilevel"/>
    <w:tmpl w:val="DF48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220942"/>
    <w:multiLevelType w:val="hybridMultilevel"/>
    <w:tmpl w:val="8F4A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471024"/>
    <w:multiLevelType w:val="hybridMultilevel"/>
    <w:tmpl w:val="EF64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9"/>
  </w:num>
  <w:num w:numId="4">
    <w:abstractNumId w:val="0"/>
  </w:num>
  <w:num w:numId="5">
    <w:abstractNumId w:val="10"/>
  </w:num>
  <w:num w:numId="6">
    <w:abstractNumId w:val="8"/>
  </w:num>
  <w:num w:numId="7">
    <w:abstractNumId w:val="7"/>
  </w:num>
  <w:num w:numId="8">
    <w:abstractNumId w:val="3"/>
  </w:num>
  <w:num w:numId="9">
    <w:abstractNumId w:val="15"/>
  </w:num>
  <w:num w:numId="10">
    <w:abstractNumId w:val="12"/>
  </w:num>
  <w:num w:numId="11">
    <w:abstractNumId w:val="16"/>
  </w:num>
  <w:num w:numId="12">
    <w:abstractNumId w:val="14"/>
  </w:num>
  <w:num w:numId="13">
    <w:abstractNumId w:val="11"/>
  </w:num>
  <w:num w:numId="14">
    <w:abstractNumId w:val="2"/>
  </w:num>
  <w:num w:numId="15">
    <w:abstractNumId w:val="9"/>
  </w:num>
  <w:num w:numId="16">
    <w:abstractNumId w:val="1"/>
  </w:num>
  <w:num w:numId="17">
    <w:abstractNumId w:val="21"/>
  </w:num>
  <w:num w:numId="18">
    <w:abstractNumId w:val="4"/>
  </w:num>
  <w:num w:numId="19">
    <w:abstractNumId w:val="17"/>
  </w:num>
  <w:num w:numId="20">
    <w:abstractNumId w:val="20"/>
  </w:num>
  <w:num w:numId="21">
    <w:abstractNumId w:val="5"/>
  </w:num>
  <w:num w:numId="2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1593"/>
    <w:rsid w:val="000023B6"/>
    <w:rsid w:val="000028C5"/>
    <w:rsid w:val="00002FAF"/>
    <w:rsid w:val="000049A2"/>
    <w:rsid w:val="00005A3A"/>
    <w:rsid w:val="000060D1"/>
    <w:rsid w:val="000075EC"/>
    <w:rsid w:val="00007969"/>
    <w:rsid w:val="0001023F"/>
    <w:rsid w:val="00010DD6"/>
    <w:rsid w:val="00011108"/>
    <w:rsid w:val="00012409"/>
    <w:rsid w:val="00012479"/>
    <w:rsid w:val="000131F6"/>
    <w:rsid w:val="000132A4"/>
    <w:rsid w:val="0001382F"/>
    <w:rsid w:val="00013C5D"/>
    <w:rsid w:val="000152EA"/>
    <w:rsid w:val="000155CD"/>
    <w:rsid w:val="00015AB4"/>
    <w:rsid w:val="0001686C"/>
    <w:rsid w:val="00016C48"/>
    <w:rsid w:val="00016E7B"/>
    <w:rsid w:val="00016F54"/>
    <w:rsid w:val="00016FBC"/>
    <w:rsid w:val="00017FD4"/>
    <w:rsid w:val="0002087A"/>
    <w:rsid w:val="00020F6D"/>
    <w:rsid w:val="00021B4D"/>
    <w:rsid w:val="00025313"/>
    <w:rsid w:val="00026211"/>
    <w:rsid w:val="00030714"/>
    <w:rsid w:val="00030E09"/>
    <w:rsid w:val="00031869"/>
    <w:rsid w:val="00031C50"/>
    <w:rsid w:val="00031C76"/>
    <w:rsid w:val="000320B1"/>
    <w:rsid w:val="0003317C"/>
    <w:rsid w:val="00033E31"/>
    <w:rsid w:val="00035098"/>
    <w:rsid w:val="00035778"/>
    <w:rsid w:val="00037C75"/>
    <w:rsid w:val="00042EF9"/>
    <w:rsid w:val="00045912"/>
    <w:rsid w:val="00046617"/>
    <w:rsid w:val="00046EB5"/>
    <w:rsid w:val="000508BE"/>
    <w:rsid w:val="00050EBE"/>
    <w:rsid w:val="0005133D"/>
    <w:rsid w:val="000514A7"/>
    <w:rsid w:val="00051801"/>
    <w:rsid w:val="000546D2"/>
    <w:rsid w:val="0005736F"/>
    <w:rsid w:val="00057510"/>
    <w:rsid w:val="00057EAD"/>
    <w:rsid w:val="00061062"/>
    <w:rsid w:val="00062F3C"/>
    <w:rsid w:val="00065321"/>
    <w:rsid w:val="000665A2"/>
    <w:rsid w:val="0006766B"/>
    <w:rsid w:val="00071874"/>
    <w:rsid w:val="0007313A"/>
    <w:rsid w:val="0007354A"/>
    <w:rsid w:val="000738C5"/>
    <w:rsid w:val="00074A0F"/>
    <w:rsid w:val="000750DE"/>
    <w:rsid w:val="00077542"/>
    <w:rsid w:val="00077E76"/>
    <w:rsid w:val="00080FAF"/>
    <w:rsid w:val="00081DDE"/>
    <w:rsid w:val="000835E9"/>
    <w:rsid w:val="00083DB1"/>
    <w:rsid w:val="000843D8"/>
    <w:rsid w:val="00085F40"/>
    <w:rsid w:val="00085F58"/>
    <w:rsid w:val="0008620C"/>
    <w:rsid w:val="000871A8"/>
    <w:rsid w:val="0008736C"/>
    <w:rsid w:val="0009066C"/>
    <w:rsid w:val="00091FC1"/>
    <w:rsid w:val="00093CBC"/>
    <w:rsid w:val="0009522F"/>
    <w:rsid w:val="00095B41"/>
    <w:rsid w:val="000966FB"/>
    <w:rsid w:val="00096993"/>
    <w:rsid w:val="000975D2"/>
    <w:rsid w:val="0009791D"/>
    <w:rsid w:val="00097EB8"/>
    <w:rsid w:val="000A3E3C"/>
    <w:rsid w:val="000A50C1"/>
    <w:rsid w:val="000A5397"/>
    <w:rsid w:val="000A5EE4"/>
    <w:rsid w:val="000A6023"/>
    <w:rsid w:val="000A642E"/>
    <w:rsid w:val="000A6F92"/>
    <w:rsid w:val="000A77DE"/>
    <w:rsid w:val="000B0AA5"/>
    <w:rsid w:val="000B0DAB"/>
    <w:rsid w:val="000B1662"/>
    <w:rsid w:val="000B1F80"/>
    <w:rsid w:val="000B25D5"/>
    <w:rsid w:val="000B40AB"/>
    <w:rsid w:val="000B491D"/>
    <w:rsid w:val="000B4E9D"/>
    <w:rsid w:val="000B78CF"/>
    <w:rsid w:val="000B7DC0"/>
    <w:rsid w:val="000B7EAC"/>
    <w:rsid w:val="000C00C1"/>
    <w:rsid w:val="000C01F7"/>
    <w:rsid w:val="000C070E"/>
    <w:rsid w:val="000C0AB7"/>
    <w:rsid w:val="000C2197"/>
    <w:rsid w:val="000C2644"/>
    <w:rsid w:val="000C2CA7"/>
    <w:rsid w:val="000C3F38"/>
    <w:rsid w:val="000C4116"/>
    <w:rsid w:val="000C4DA3"/>
    <w:rsid w:val="000C5FD1"/>
    <w:rsid w:val="000C70CD"/>
    <w:rsid w:val="000C7138"/>
    <w:rsid w:val="000C7BDC"/>
    <w:rsid w:val="000C7C09"/>
    <w:rsid w:val="000D13EA"/>
    <w:rsid w:val="000D174D"/>
    <w:rsid w:val="000D354D"/>
    <w:rsid w:val="000D5715"/>
    <w:rsid w:val="000D5905"/>
    <w:rsid w:val="000D5F70"/>
    <w:rsid w:val="000D74A7"/>
    <w:rsid w:val="000E1616"/>
    <w:rsid w:val="000E1FD9"/>
    <w:rsid w:val="000E39E0"/>
    <w:rsid w:val="000E56FB"/>
    <w:rsid w:val="000E61A4"/>
    <w:rsid w:val="000E6889"/>
    <w:rsid w:val="000E7DAD"/>
    <w:rsid w:val="000F17C8"/>
    <w:rsid w:val="000F1EC3"/>
    <w:rsid w:val="000F1ED2"/>
    <w:rsid w:val="000F215E"/>
    <w:rsid w:val="000F27E4"/>
    <w:rsid w:val="000F322F"/>
    <w:rsid w:val="000F466C"/>
    <w:rsid w:val="000F4E1B"/>
    <w:rsid w:val="000F5DA0"/>
    <w:rsid w:val="000F674A"/>
    <w:rsid w:val="000F7AC2"/>
    <w:rsid w:val="000F7EF9"/>
    <w:rsid w:val="00102221"/>
    <w:rsid w:val="001025CA"/>
    <w:rsid w:val="00102842"/>
    <w:rsid w:val="00104A80"/>
    <w:rsid w:val="00104FA5"/>
    <w:rsid w:val="001067A9"/>
    <w:rsid w:val="00107864"/>
    <w:rsid w:val="00110EE2"/>
    <w:rsid w:val="00112722"/>
    <w:rsid w:val="00112BFA"/>
    <w:rsid w:val="0011475E"/>
    <w:rsid w:val="00114AFD"/>
    <w:rsid w:val="001163F8"/>
    <w:rsid w:val="001166C0"/>
    <w:rsid w:val="00117361"/>
    <w:rsid w:val="00117792"/>
    <w:rsid w:val="00121AD4"/>
    <w:rsid w:val="001223E7"/>
    <w:rsid w:val="001235F1"/>
    <w:rsid w:val="00123B21"/>
    <w:rsid w:val="00123B72"/>
    <w:rsid w:val="00124014"/>
    <w:rsid w:val="00124563"/>
    <w:rsid w:val="00125B17"/>
    <w:rsid w:val="00125F82"/>
    <w:rsid w:val="0013057F"/>
    <w:rsid w:val="00132438"/>
    <w:rsid w:val="00132CA4"/>
    <w:rsid w:val="00133FB9"/>
    <w:rsid w:val="00134CF1"/>
    <w:rsid w:val="00136D59"/>
    <w:rsid w:val="00140511"/>
    <w:rsid w:val="0014053D"/>
    <w:rsid w:val="00140DEF"/>
    <w:rsid w:val="00143E94"/>
    <w:rsid w:val="00144911"/>
    <w:rsid w:val="00145193"/>
    <w:rsid w:val="00145FE6"/>
    <w:rsid w:val="00146B4A"/>
    <w:rsid w:val="00150047"/>
    <w:rsid w:val="00152A73"/>
    <w:rsid w:val="00152D85"/>
    <w:rsid w:val="0015519B"/>
    <w:rsid w:val="00155891"/>
    <w:rsid w:val="00157B17"/>
    <w:rsid w:val="00161F80"/>
    <w:rsid w:val="0016358B"/>
    <w:rsid w:val="001645DC"/>
    <w:rsid w:val="001645FC"/>
    <w:rsid w:val="00165DD9"/>
    <w:rsid w:val="001663B8"/>
    <w:rsid w:val="00167689"/>
    <w:rsid w:val="00170E1F"/>
    <w:rsid w:val="00170EEA"/>
    <w:rsid w:val="00171C57"/>
    <w:rsid w:val="001729DD"/>
    <w:rsid w:val="00173B0D"/>
    <w:rsid w:val="00174AAF"/>
    <w:rsid w:val="00174EA5"/>
    <w:rsid w:val="00176171"/>
    <w:rsid w:val="00177771"/>
    <w:rsid w:val="001803C5"/>
    <w:rsid w:val="001838E8"/>
    <w:rsid w:val="0018587E"/>
    <w:rsid w:val="001867B9"/>
    <w:rsid w:val="00187039"/>
    <w:rsid w:val="00187756"/>
    <w:rsid w:val="001905E7"/>
    <w:rsid w:val="00190DEB"/>
    <w:rsid w:val="00191909"/>
    <w:rsid w:val="00191B0E"/>
    <w:rsid w:val="0019269F"/>
    <w:rsid w:val="00192EE8"/>
    <w:rsid w:val="00193851"/>
    <w:rsid w:val="00193FBE"/>
    <w:rsid w:val="00194015"/>
    <w:rsid w:val="001957EC"/>
    <w:rsid w:val="00195A87"/>
    <w:rsid w:val="00195BC6"/>
    <w:rsid w:val="00196B2C"/>
    <w:rsid w:val="001A0193"/>
    <w:rsid w:val="001A08D9"/>
    <w:rsid w:val="001A1F02"/>
    <w:rsid w:val="001A209E"/>
    <w:rsid w:val="001A26BE"/>
    <w:rsid w:val="001A2871"/>
    <w:rsid w:val="001A28D2"/>
    <w:rsid w:val="001A2D46"/>
    <w:rsid w:val="001A2D9E"/>
    <w:rsid w:val="001A330E"/>
    <w:rsid w:val="001A48C2"/>
    <w:rsid w:val="001A4F1B"/>
    <w:rsid w:val="001A550C"/>
    <w:rsid w:val="001A5543"/>
    <w:rsid w:val="001A67BF"/>
    <w:rsid w:val="001B02E3"/>
    <w:rsid w:val="001B18E3"/>
    <w:rsid w:val="001B2BC9"/>
    <w:rsid w:val="001B2D8C"/>
    <w:rsid w:val="001B5D23"/>
    <w:rsid w:val="001B6092"/>
    <w:rsid w:val="001B6335"/>
    <w:rsid w:val="001B650F"/>
    <w:rsid w:val="001B719B"/>
    <w:rsid w:val="001C0D4A"/>
    <w:rsid w:val="001C10E8"/>
    <w:rsid w:val="001C1221"/>
    <w:rsid w:val="001C1EA5"/>
    <w:rsid w:val="001C239A"/>
    <w:rsid w:val="001C622E"/>
    <w:rsid w:val="001C697D"/>
    <w:rsid w:val="001C6FFE"/>
    <w:rsid w:val="001C7AA3"/>
    <w:rsid w:val="001D0126"/>
    <w:rsid w:val="001D039F"/>
    <w:rsid w:val="001D0905"/>
    <w:rsid w:val="001D324A"/>
    <w:rsid w:val="001D35AF"/>
    <w:rsid w:val="001D4562"/>
    <w:rsid w:val="001D4EBC"/>
    <w:rsid w:val="001D56EA"/>
    <w:rsid w:val="001D6829"/>
    <w:rsid w:val="001D7043"/>
    <w:rsid w:val="001D753B"/>
    <w:rsid w:val="001D7E28"/>
    <w:rsid w:val="001E0AF7"/>
    <w:rsid w:val="001E0B1F"/>
    <w:rsid w:val="001E14EC"/>
    <w:rsid w:val="001E160F"/>
    <w:rsid w:val="001E1C58"/>
    <w:rsid w:val="001E2D86"/>
    <w:rsid w:val="001E308B"/>
    <w:rsid w:val="001E3319"/>
    <w:rsid w:val="001E3CEC"/>
    <w:rsid w:val="001E4022"/>
    <w:rsid w:val="001E594B"/>
    <w:rsid w:val="001E6253"/>
    <w:rsid w:val="001E76F4"/>
    <w:rsid w:val="001F1878"/>
    <w:rsid w:val="001F227A"/>
    <w:rsid w:val="001F413B"/>
    <w:rsid w:val="001F7AD6"/>
    <w:rsid w:val="002005DF"/>
    <w:rsid w:val="00200ABB"/>
    <w:rsid w:val="00200B25"/>
    <w:rsid w:val="00200EAC"/>
    <w:rsid w:val="00201450"/>
    <w:rsid w:val="0020171F"/>
    <w:rsid w:val="00201CE2"/>
    <w:rsid w:val="00202A49"/>
    <w:rsid w:val="00203891"/>
    <w:rsid w:val="0020445E"/>
    <w:rsid w:val="00205164"/>
    <w:rsid w:val="00206043"/>
    <w:rsid w:val="00207924"/>
    <w:rsid w:val="00207962"/>
    <w:rsid w:val="00207F79"/>
    <w:rsid w:val="00210D48"/>
    <w:rsid w:val="00210E23"/>
    <w:rsid w:val="0021320C"/>
    <w:rsid w:val="00214FC3"/>
    <w:rsid w:val="0021533F"/>
    <w:rsid w:val="00215B45"/>
    <w:rsid w:val="002201C7"/>
    <w:rsid w:val="00220D6E"/>
    <w:rsid w:val="00222A21"/>
    <w:rsid w:val="00224161"/>
    <w:rsid w:val="00224C47"/>
    <w:rsid w:val="00224D8B"/>
    <w:rsid w:val="00224E28"/>
    <w:rsid w:val="00225C56"/>
    <w:rsid w:val="0023020B"/>
    <w:rsid w:val="0023048A"/>
    <w:rsid w:val="0023055A"/>
    <w:rsid w:val="002314FE"/>
    <w:rsid w:val="00233AC0"/>
    <w:rsid w:val="002345A1"/>
    <w:rsid w:val="00235884"/>
    <w:rsid w:val="002369B2"/>
    <w:rsid w:val="002371A9"/>
    <w:rsid w:val="00240456"/>
    <w:rsid w:val="002412B9"/>
    <w:rsid w:val="00241E43"/>
    <w:rsid w:val="002421BE"/>
    <w:rsid w:val="00244046"/>
    <w:rsid w:val="00244C01"/>
    <w:rsid w:val="002453BF"/>
    <w:rsid w:val="00245D22"/>
    <w:rsid w:val="00246A2A"/>
    <w:rsid w:val="00247072"/>
    <w:rsid w:val="002517F7"/>
    <w:rsid w:val="00253176"/>
    <w:rsid w:val="002537EC"/>
    <w:rsid w:val="00255606"/>
    <w:rsid w:val="00256B07"/>
    <w:rsid w:val="002579A9"/>
    <w:rsid w:val="00257BD1"/>
    <w:rsid w:val="00260487"/>
    <w:rsid w:val="0026190D"/>
    <w:rsid w:val="00262387"/>
    <w:rsid w:val="00263751"/>
    <w:rsid w:val="00264A08"/>
    <w:rsid w:val="002655E6"/>
    <w:rsid w:val="00265AC1"/>
    <w:rsid w:val="002672BA"/>
    <w:rsid w:val="00271424"/>
    <w:rsid w:val="00271855"/>
    <w:rsid w:val="00272832"/>
    <w:rsid w:val="00272936"/>
    <w:rsid w:val="0027302F"/>
    <w:rsid w:val="0027379E"/>
    <w:rsid w:val="00273C80"/>
    <w:rsid w:val="002741EB"/>
    <w:rsid w:val="002748BF"/>
    <w:rsid w:val="00274BB3"/>
    <w:rsid w:val="0027573E"/>
    <w:rsid w:val="0027704F"/>
    <w:rsid w:val="00277CF6"/>
    <w:rsid w:val="00280373"/>
    <w:rsid w:val="00280CD8"/>
    <w:rsid w:val="002810B6"/>
    <w:rsid w:val="00282B33"/>
    <w:rsid w:val="00282B4C"/>
    <w:rsid w:val="00283401"/>
    <w:rsid w:val="002843C7"/>
    <w:rsid w:val="00286943"/>
    <w:rsid w:val="002871AC"/>
    <w:rsid w:val="00287652"/>
    <w:rsid w:val="002904E5"/>
    <w:rsid w:val="002911CC"/>
    <w:rsid w:val="00292122"/>
    <w:rsid w:val="00292B37"/>
    <w:rsid w:val="00294B56"/>
    <w:rsid w:val="002971C2"/>
    <w:rsid w:val="0029755E"/>
    <w:rsid w:val="002A003A"/>
    <w:rsid w:val="002A00E9"/>
    <w:rsid w:val="002A038D"/>
    <w:rsid w:val="002A0678"/>
    <w:rsid w:val="002A10A6"/>
    <w:rsid w:val="002A10A7"/>
    <w:rsid w:val="002A1791"/>
    <w:rsid w:val="002A2AE6"/>
    <w:rsid w:val="002A3B80"/>
    <w:rsid w:val="002A6E2F"/>
    <w:rsid w:val="002A7386"/>
    <w:rsid w:val="002A7A31"/>
    <w:rsid w:val="002B1033"/>
    <w:rsid w:val="002B1946"/>
    <w:rsid w:val="002B3A01"/>
    <w:rsid w:val="002B4011"/>
    <w:rsid w:val="002B4AE0"/>
    <w:rsid w:val="002B4FFB"/>
    <w:rsid w:val="002B5D7C"/>
    <w:rsid w:val="002B66C5"/>
    <w:rsid w:val="002B6D09"/>
    <w:rsid w:val="002B7D29"/>
    <w:rsid w:val="002C0888"/>
    <w:rsid w:val="002C0F23"/>
    <w:rsid w:val="002C17A8"/>
    <w:rsid w:val="002C22C5"/>
    <w:rsid w:val="002C3887"/>
    <w:rsid w:val="002C3DC5"/>
    <w:rsid w:val="002C5750"/>
    <w:rsid w:val="002C6162"/>
    <w:rsid w:val="002C66DB"/>
    <w:rsid w:val="002C76CF"/>
    <w:rsid w:val="002D119C"/>
    <w:rsid w:val="002D23C4"/>
    <w:rsid w:val="002D75D6"/>
    <w:rsid w:val="002E1A02"/>
    <w:rsid w:val="002E1AF4"/>
    <w:rsid w:val="002E1C1F"/>
    <w:rsid w:val="002E3C75"/>
    <w:rsid w:val="002E4103"/>
    <w:rsid w:val="002E6ECC"/>
    <w:rsid w:val="002E78DA"/>
    <w:rsid w:val="002F02E3"/>
    <w:rsid w:val="002F0327"/>
    <w:rsid w:val="002F7687"/>
    <w:rsid w:val="00300A44"/>
    <w:rsid w:val="003019F1"/>
    <w:rsid w:val="00303BC2"/>
    <w:rsid w:val="003046CC"/>
    <w:rsid w:val="0030604C"/>
    <w:rsid w:val="00307F24"/>
    <w:rsid w:val="0031125D"/>
    <w:rsid w:val="00311654"/>
    <w:rsid w:val="0031296C"/>
    <w:rsid w:val="003157D5"/>
    <w:rsid w:val="00315A78"/>
    <w:rsid w:val="00316E92"/>
    <w:rsid w:val="00317AE0"/>
    <w:rsid w:val="00320A54"/>
    <w:rsid w:val="00322268"/>
    <w:rsid w:val="00322442"/>
    <w:rsid w:val="00322F5C"/>
    <w:rsid w:val="00323372"/>
    <w:rsid w:val="00323AB2"/>
    <w:rsid w:val="00324CBA"/>
    <w:rsid w:val="003264E1"/>
    <w:rsid w:val="003278F7"/>
    <w:rsid w:val="00330BF4"/>
    <w:rsid w:val="003338CC"/>
    <w:rsid w:val="00333E91"/>
    <w:rsid w:val="00334951"/>
    <w:rsid w:val="0033659E"/>
    <w:rsid w:val="00336D36"/>
    <w:rsid w:val="00336F0B"/>
    <w:rsid w:val="0033781D"/>
    <w:rsid w:val="00340386"/>
    <w:rsid w:val="003403E2"/>
    <w:rsid w:val="00340A60"/>
    <w:rsid w:val="00341151"/>
    <w:rsid w:val="0034267C"/>
    <w:rsid w:val="00343B6B"/>
    <w:rsid w:val="003440A0"/>
    <w:rsid w:val="00344D35"/>
    <w:rsid w:val="00344D6C"/>
    <w:rsid w:val="00345E11"/>
    <w:rsid w:val="00346B64"/>
    <w:rsid w:val="0034707B"/>
    <w:rsid w:val="00347BD6"/>
    <w:rsid w:val="00351B17"/>
    <w:rsid w:val="003523D4"/>
    <w:rsid w:val="00352442"/>
    <w:rsid w:val="0035260F"/>
    <w:rsid w:val="00353EF6"/>
    <w:rsid w:val="0035407C"/>
    <w:rsid w:val="003563B8"/>
    <w:rsid w:val="0035709A"/>
    <w:rsid w:val="00357529"/>
    <w:rsid w:val="00360CF0"/>
    <w:rsid w:val="003612EB"/>
    <w:rsid w:val="0036136A"/>
    <w:rsid w:val="00361380"/>
    <w:rsid w:val="00361617"/>
    <w:rsid w:val="00362269"/>
    <w:rsid w:val="00364461"/>
    <w:rsid w:val="0036477E"/>
    <w:rsid w:val="00365330"/>
    <w:rsid w:val="003713DB"/>
    <w:rsid w:val="00371BA8"/>
    <w:rsid w:val="0037462C"/>
    <w:rsid w:val="00375891"/>
    <w:rsid w:val="00380732"/>
    <w:rsid w:val="003815D6"/>
    <w:rsid w:val="00381F02"/>
    <w:rsid w:val="00382F1D"/>
    <w:rsid w:val="00383270"/>
    <w:rsid w:val="0039057D"/>
    <w:rsid w:val="00390923"/>
    <w:rsid w:val="0039239A"/>
    <w:rsid w:val="00392579"/>
    <w:rsid w:val="003926C5"/>
    <w:rsid w:val="003926D3"/>
    <w:rsid w:val="003928C4"/>
    <w:rsid w:val="00392C17"/>
    <w:rsid w:val="00392C3E"/>
    <w:rsid w:val="0039453F"/>
    <w:rsid w:val="003947BC"/>
    <w:rsid w:val="003950B5"/>
    <w:rsid w:val="00396695"/>
    <w:rsid w:val="00396BDE"/>
    <w:rsid w:val="00396C2A"/>
    <w:rsid w:val="00397B1A"/>
    <w:rsid w:val="003A0078"/>
    <w:rsid w:val="003A0C5C"/>
    <w:rsid w:val="003A16E8"/>
    <w:rsid w:val="003A1FE3"/>
    <w:rsid w:val="003A28E7"/>
    <w:rsid w:val="003A3A2D"/>
    <w:rsid w:val="003A4C75"/>
    <w:rsid w:val="003A533A"/>
    <w:rsid w:val="003A5B56"/>
    <w:rsid w:val="003A6A0D"/>
    <w:rsid w:val="003A71E6"/>
    <w:rsid w:val="003B006D"/>
    <w:rsid w:val="003B1537"/>
    <w:rsid w:val="003B3902"/>
    <w:rsid w:val="003B4C83"/>
    <w:rsid w:val="003B521E"/>
    <w:rsid w:val="003B5438"/>
    <w:rsid w:val="003B59B7"/>
    <w:rsid w:val="003B65C1"/>
    <w:rsid w:val="003B6BEC"/>
    <w:rsid w:val="003C2E41"/>
    <w:rsid w:val="003C39B7"/>
    <w:rsid w:val="003C475A"/>
    <w:rsid w:val="003C6B82"/>
    <w:rsid w:val="003C732A"/>
    <w:rsid w:val="003C73A1"/>
    <w:rsid w:val="003D11D5"/>
    <w:rsid w:val="003D12B3"/>
    <w:rsid w:val="003D287E"/>
    <w:rsid w:val="003D2A0A"/>
    <w:rsid w:val="003D2F7E"/>
    <w:rsid w:val="003D3C6E"/>
    <w:rsid w:val="003D3C75"/>
    <w:rsid w:val="003D422B"/>
    <w:rsid w:val="003D4C7C"/>
    <w:rsid w:val="003D5BCE"/>
    <w:rsid w:val="003D6619"/>
    <w:rsid w:val="003D6847"/>
    <w:rsid w:val="003D78E1"/>
    <w:rsid w:val="003E036B"/>
    <w:rsid w:val="003E04D1"/>
    <w:rsid w:val="003E0CAE"/>
    <w:rsid w:val="003E0EB6"/>
    <w:rsid w:val="003E33E0"/>
    <w:rsid w:val="003E6CED"/>
    <w:rsid w:val="003E73B7"/>
    <w:rsid w:val="003E7BD4"/>
    <w:rsid w:val="003F12EE"/>
    <w:rsid w:val="003F1598"/>
    <w:rsid w:val="003F1640"/>
    <w:rsid w:val="003F3021"/>
    <w:rsid w:val="003F3ADC"/>
    <w:rsid w:val="003F5A86"/>
    <w:rsid w:val="003F6874"/>
    <w:rsid w:val="004001EB"/>
    <w:rsid w:val="00400567"/>
    <w:rsid w:val="00401704"/>
    <w:rsid w:val="00402010"/>
    <w:rsid w:val="00404CB7"/>
    <w:rsid w:val="0040622F"/>
    <w:rsid w:val="00407B48"/>
    <w:rsid w:val="0041021C"/>
    <w:rsid w:val="00410E67"/>
    <w:rsid w:val="004142EC"/>
    <w:rsid w:val="00414C8C"/>
    <w:rsid w:val="00415067"/>
    <w:rsid w:val="004150C2"/>
    <w:rsid w:val="00415480"/>
    <w:rsid w:val="00417ADD"/>
    <w:rsid w:val="00420338"/>
    <w:rsid w:val="00421472"/>
    <w:rsid w:val="00422146"/>
    <w:rsid w:val="00422256"/>
    <w:rsid w:val="00423C98"/>
    <w:rsid w:val="00430030"/>
    <w:rsid w:val="004309AC"/>
    <w:rsid w:val="004314E3"/>
    <w:rsid w:val="00433864"/>
    <w:rsid w:val="0043406F"/>
    <w:rsid w:val="004341BF"/>
    <w:rsid w:val="004353A7"/>
    <w:rsid w:val="004406F7"/>
    <w:rsid w:val="004417CC"/>
    <w:rsid w:val="00441B60"/>
    <w:rsid w:val="00441E8E"/>
    <w:rsid w:val="00441FE3"/>
    <w:rsid w:val="004423BE"/>
    <w:rsid w:val="004437A1"/>
    <w:rsid w:val="004437D5"/>
    <w:rsid w:val="00443C73"/>
    <w:rsid w:val="004450EC"/>
    <w:rsid w:val="004453AF"/>
    <w:rsid w:val="00446428"/>
    <w:rsid w:val="00446733"/>
    <w:rsid w:val="004474ED"/>
    <w:rsid w:val="00450206"/>
    <w:rsid w:val="004507D1"/>
    <w:rsid w:val="00450C8E"/>
    <w:rsid w:val="00450F2A"/>
    <w:rsid w:val="004514CC"/>
    <w:rsid w:val="004559C8"/>
    <w:rsid w:val="00457FD4"/>
    <w:rsid w:val="00460C32"/>
    <w:rsid w:val="00460E2B"/>
    <w:rsid w:val="0046360B"/>
    <w:rsid w:val="00463A0F"/>
    <w:rsid w:val="0046492A"/>
    <w:rsid w:val="0046534E"/>
    <w:rsid w:val="0046625F"/>
    <w:rsid w:val="004665E2"/>
    <w:rsid w:val="004676CB"/>
    <w:rsid w:val="00467B09"/>
    <w:rsid w:val="0047146A"/>
    <w:rsid w:val="00471583"/>
    <w:rsid w:val="00472EFE"/>
    <w:rsid w:val="00474541"/>
    <w:rsid w:val="00474D28"/>
    <w:rsid w:val="004753C5"/>
    <w:rsid w:val="00475528"/>
    <w:rsid w:val="00475CFC"/>
    <w:rsid w:val="00476390"/>
    <w:rsid w:val="00476A7B"/>
    <w:rsid w:val="00476EE9"/>
    <w:rsid w:val="004778B0"/>
    <w:rsid w:val="00482331"/>
    <w:rsid w:val="00484AB1"/>
    <w:rsid w:val="00486DB0"/>
    <w:rsid w:val="004872F0"/>
    <w:rsid w:val="00490C73"/>
    <w:rsid w:val="00491708"/>
    <w:rsid w:val="00491863"/>
    <w:rsid w:val="00491891"/>
    <w:rsid w:val="004920E3"/>
    <w:rsid w:val="004933E6"/>
    <w:rsid w:val="004944FD"/>
    <w:rsid w:val="00494A69"/>
    <w:rsid w:val="004956B8"/>
    <w:rsid w:val="00495FF6"/>
    <w:rsid w:val="00496B6C"/>
    <w:rsid w:val="00497E1E"/>
    <w:rsid w:val="004A1732"/>
    <w:rsid w:val="004A22C6"/>
    <w:rsid w:val="004A3D58"/>
    <w:rsid w:val="004A3DAD"/>
    <w:rsid w:val="004A409D"/>
    <w:rsid w:val="004A4EB1"/>
    <w:rsid w:val="004A50A6"/>
    <w:rsid w:val="004A6389"/>
    <w:rsid w:val="004A64B2"/>
    <w:rsid w:val="004B059F"/>
    <w:rsid w:val="004B0E1C"/>
    <w:rsid w:val="004B23E1"/>
    <w:rsid w:val="004B2BD5"/>
    <w:rsid w:val="004B4BDE"/>
    <w:rsid w:val="004B512F"/>
    <w:rsid w:val="004B558A"/>
    <w:rsid w:val="004B5A8B"/>
    <w:rsid w:val="004B5B9C"/>
    <w:rsid w:val="004B6C95"/>
    <w:rsid w:val="004B7256"/>
    <w:rsid w:val="004B794C"/>
    <w:rsid w:val="004C001D"/>
    <w:rsid w:val="004C0C2F"/>
    <w:rsid w:val="004C0CE4"/>
    <w:rsid w:val="004C20BA"/>
    <w:rsid w:val="004C5B84"/>
    <w:rsid w:val="004C683A"/>
    <w:rsid w:val="004D1151"/>
    <w:rsid w:val="004D2E11"/>
    <w:rsid w:val="004D354A"/>
    <w:rsid w:val="004D3AD4"/>
    <w:rsid w:val="004D40B7"/>
    <w:rsid w:val="004D4A75"/>
    <w:rsid w:val="004D4DB2"/>
    <w:rsid w:val="004D55EE"/>
    <w:rsid w:val="004D7942"/>
    <w:rsid w:val="004E0C50"/>
    <w:rsid w:val="004E0D6F"/>
    <w:rsid w:val="004E1E53"/>
    <w:rsid w:val="004E37F7"/>
    <w:rsid w:val="004E42D4"/>
    <w:rsid w:val="004E46BC"/>
    <w:rsid w:val="004E51BB"/>
    <w:rsid w:val="004E5836"/>
    <w:rsid w:val="004E6752"/>
    <w:rsid w:val="004E7358"/>
    <w:rsid w:val="004E7953"/>
    <w:rsid w:val="004F1EE7"/>
    <w:rsid w:val="004F1FB9"/>
    <w:rsid w:val="004F297C"/>
    <w:rsid w:val="004F2CF2"/>
    <w:rsid w:val="004F3156"/>
    <w:rsid w:val="004F498F"/>
    <w:rsid w:val="004F4D83"/>
    <w:rsid w:val="004F50EA"/>
    <w:rsid w:val="004F53A0"/>
    <w:rsid w:val="004F5FD7"/>
    <w:rsid w:val="004F6C89"/>
    <w:rsid w:val="004F73DA"/>
    <w:rsid w:val="004F7AEF"/>
    <w:rsid w:val="0050065E"/>
    <w:rsid w:val="005014E1"/>
    <w:rsid w:val="00501A2D"/>
    <w:rsid w:val="005029B2"/>
    <w:rsid w:val="005033A5"/>
    <w:rsid w:val="005048AC"/>
    <w:rsid w:val="00505D55"/>
    <w:rsid w:val="00505E45"/>
    <w:rsid w:val="005060CB"/>
    <w:rsid w:val="00506595"/>
    <w:rsid w:val="00506AE6"/>
    <w:rsid w:val="005106CB"/>
    <w:rsid w:val="0051073B"/>
    <w:rsid w:val="005108EB"/>
    <w:rsid w:val="00510A02"/>
    <w:rsid w:val="005110D9"/>
    <w:rsid w:val="005112E7"/>
    <w:rsid w:val="005120B9"/>
    <w:rsid w:val="00514104"/>
    <w:rsid w:val="005142BF"/>
    <w:rsid w:val="0051431A"/>
    <w:rsid w:val="00514626"/>
    <w:rsid w:val="00514DCB"/>
    <w:rsid w:val="00515F88"/>
    <w:rsid w:val="00516180"/>
    <w:rsid w:val="00521932"/>
    <w:rsid w:val="00521BE1"/>
    <w:rsid w:val="005259A4"/>
    <w:rsid w:val="0052757C"/>
    <w:rsid w:val="005313F8"/>
    <w:rsid w:val="0053211D"/>
    <w:rsid w:val="00533BFA"/>
    <w:rsid w:val="00536925"/>
    <w:rsid w:val="0054055F"/>
    <w:rsid w:val="00540690"/>
    <w:rsid w:val="00540D41"/>
    <w:rsid w:val="00540DFC"/>
    <w:rsid w:val="00541D45"/>
    <w:rsid w:val="005429AC"/>
    <w:rsid w:val="00544EF3"/>
    <w:rsid w:val="00546666"/>
    <w:rsid w:val="00550102"/>
    <w:rsid w:val="00550C5C"/>
    <w:rsid w:val="00551824"/>
    <w:rsid w:val="0055186D"/>
    <w:rsid w:val="00551B18"/>
    <w:rsid w:val="00551DD8"/>
    <w:rsid w:val="00552DD3"/>
    <w:rsid w:val="00553BFB"/>
    <w:rsid w:val="00554209"/>
    <w:rsid w:val="00554AB9"/>
    <w:rsid w:val="005551F5"/>
    <w:rsid w:val="0055571C"/>
    <w:rsid w:val="00555AF3"/>
    <w:rsid w:val="00555CC7"/>
    <w:rsid w:val="00556736"/>
    <w:rsid w:val="005610E0"/>
    <w:rsid w:val="005618EF"/>
    <w:rsid w:val="005621F6"/>
    <w:rsid w:val="005625CA"/>
    <w:rsid w:val="00563F2B"/>
    <w:rsid w:val="00564619"/>
    <w:rsid w:val="00564E6E"/>
    <w:rsid w:val="00565289"/>
    <w:rsid w:val="00566E25"/>
    <w:rsid w:val="0056728E"/>
    <w:rsid w:val="0057095B"/>
    <w:rsid w:val="00572EE6"/>
    <w:rsid w:val="00573B35"/>
    <w:rsid w:val="00574E2E"/>
    <w:rsid w:val="005757C9"/>
    <w:rsid w:val="0057591F"/>
    <w:rsid w:val="00575D57"/>
    <w:rsid w:val="00575D7B"/>
    <w:rsid w:val="00575F04"/>
    <w:rsid w:val="00576219"/>
    <w:rsid w:val="005766AF"/>
    <w:rsid w:val="00576E82"/>
    <w:rsid w:val="0058008C"/>
    <w:rsid w:val="00581084"/>
    <w:rsid w:val="00582DFB"/>
    <w:rsid w:val="00583B3A"/>
    <w:rsid w:val="00587497"/>
    <w:rsid w:val="00592D9D"/>
    <w:rsid w:val="00593CFA"/>
    <w:rsid w:val="00594854"/>
    <w:rsid w:val="0059511D"/>
    <w:rsid w:val="00595397"/>
    <w:rsid w:val="0059770D"/>
    <w:rsid w:val="005A15A5"/>
    <w:rsid w:val="005A1EB7"/>
    <w:rsid w:val="005A2AB0"/>
    <w:rsid w:val="005A38FF"/>
    <w:rsid w:val="005A43CA"/>
    <w:rsid w:val="005A60C7"/>
    <w:rsid w:val="005B06DE"/>
    <w:rsid w:val="005B183B"/>
    <w:rsid w:val="005B1D69"/>
    <w:rsid w:val="005B2C52"/>
    <w:rsid w:val="005B3B91"/>
    <w:rsid w:val="005B4DDF"/>
    <w:rsid w:val="005B74DF"/>
    <w:rsid w:val="005B7ECD"/>
    <w:rsid w:val="005C060B"/>
    <w:rsid w:val="005C2A67"/>
    <w:rsid w:val="005C3520"/>
    <w:rsid w:val="005C3B4B"/>
    <w:rsid w:val="005C4145"/>
    <w:rsid w:val="005C44F2"/>
    <w:rsid w:val="005C4B58"/>
    <w:rsid w:val="005C52F8"/>
    <w:rsid w:val="005C5632"/>
    <w:rsid w:val="005C619E"/>
    <w:rsid w:val="005C7CD9"/>
    <w:rsid w:val="005C7DC1"/>
    <w:rsid w:val="005D0754"/>
    <w:rsid w:val="005D1369"/>
    <w:rsid w:val="005D18B3"/>
    <w:rsid w:val="005D1F4D"/>
    <w:rsid w:val="005D46BE"/>
    <w:rsid w:val="005D6652"/>
    <w:rsid w:val="005E3825"/>
    <w:rsid w:val="005E428A"/>
    <w:rsid w:val="005E5091"/>
    <w:rsid w:val="005E5F35"/>
    <w:rsid w:val="005E64A7"/>
    <w:rsid w:val="005F101B"/>
    <w:rsid w:val="005F1D18"/>
    <w:rsid w:val="005F3D75"/>
    <w:rsid w:val="005F4326"/>
    <w:rsid w:val="005F4AC7"/>
    <w:rsid w:val="005F4D3A"/>
    <w:rsid w:val="005F7D6F"/>
    <w:rsid w:val="00602F1B"/>
    <w:rsid w:val="006032C7"/>
    <w:rsid w:val="00603DFC"/>
    <w:rsid w:val="00603EF3"/>
    <w:rsid w:val="006046ED"/>
    <w:rsid w:val="00605171"/>
    <w:rsid w:val="00605842"/>
    <w:rsid w:val="00605B23"/>
    <w:rsid w:val="00606F35"/>
    <w:rsid w:val="00610184"/>
    <w:rsid w:val="00611D59"/>
    <w:rsid w:val="00612121"/>
    <w:rsid w:val="00612225"/>
    <w:rsid w:val="00613F50"/>
    <w:rsid w:val="00614982"/>
    <w:rsid w:val="00617399"/>
    <w:rsid w:val="00617969"/>
    <w:rsid w:val="00620135"/>
    <w:rsid w:val="006234F7"/>
    <w:rsid w:val="00623EBB"/>
    <w:rsid w:val="00625150"/>
    <w:rsid w:val="0062581D"/>
    <w:rsid w:val="0062740A"/>
    <w:rsid w:val="0063053A"/>
    <w:rsid w:val="006330A2"/>
    <w:rsid w:val="00634E46"/>
    <w:rsid w:val="0063521C"/>
    <w:rsid w:val="00635B49"/>
    <w:rsid w:val="00635D55"/>
    <w:rsid w:val="006366C3"/>
    <w:rsid w:val="0063719D"/>
    <w:rsid w:val="00640CFA"/>
    <w:rsid w:val="00640D1F"/>
    <w:rsid w:val="00640DC0"/>
    <w:rsid w:val="00641EC8"/>
    <w:rsid w:val="006421B2"/>
    <w:rsid w:val="006422ED"/>
    <w:rsid w:val="00642E65"/>
    <w:rsid w:val="00643D99"/>
    <w:rsid w:val="006444B7"/>
    <w:rsid w:val="00647625"/>
    <w:rsid w:val="00647ACD"/>
    <w:rsid w:val="0065086F"/>
    <w:rsid w:val="00650A6E"/>
    <w:rsid w:val="00651319"/>
    <w:rsid w:val="006513C1"/>
    <w:rsid w:val="00651FEB"/>
    <w:rsid w:val="00652E8D"/>
    <w:rsid w:val="00653F12"/>
    <w:rsid w:val="006542DA"/>
    <w:rsid w:val="0065762C"/>
    <w:rsid w:val="00657836"/>
    <w:rsid w:val="006578F8"/>
    <w:rsid w:val="00657CCF"/>
    <w:rsid w:val="00657D79"/>
    <w:rsid w:val="00660264"/>
    <w:rsid w:val="006610E0"/>
    <w:rsid w:val="00662582"/>
    <w:rsid w:val="00662D95"/>
    <w:rsid w:val="0066331E"/>
    <w:rsid w:val="00663C74"/>
    <w:rsid w:val="00663D1F"/>
    <w:rsid w:val="00665CCC"/>
    <w:rsid w:val="006661A2"/>
    <w:rsid w:val="00666BCD"/>
    <w:rsid w:val="006670DA"/>
    <w:rsid w:val="00667332"/>
    <w:rsid w:val="00667CFC"/>
    <w:rsid w:val="006729BD"/>
    <w:rsid w:val="00672F2B"/>
    <w:rsid w:val="00672F9C"/>
    <w:rsid w:val="00676231"/>
    <w:rsid w:val="00676F8D"/>
    <w:rsid w:val="00677199"/>
    <w:rsid w:val="00677C32"/>
    <w:rsid w:val="00677DD9"/>
    <w:rsid w:val="00680A0E"/>
    <w:rsid w:val="0068161C"/>
    <w:rsid w:val="0068170D"/>
    <w:rsid w:val="00681D72"/>
    <w:rsid w:val="00681E27"/>
    <w:rsid w:val="0068626B"/>
    <w:rsid w:val="00686AA9"/>
    <w:rsid w:val="00687ED3"/>
    <w:rsid w:val="00690B51"/>
    <w:rsid w:val="00692537"/>
    <w:rsid w:val="0069281C"/>
    <w:rsid w:val="00692A3D"/>
    <w:rsid w:val="00692A8F"/>
    <w:rsid w:val="00693271"/>
    <w:rsid w:val="00694995"/>
    <w:rsid w:val="0069554B"/>
    <w:rsid w:val="006956C4"/>
    <w:rsid w:val="0069574D"/>
    <w:rsid w:val="0069624C"/>
    <w:rsid w:val="00696643"/>
    <w:rsid w:val="00696EE0"/>
    <w:rsid w:val="00697291"/>
    <w:rsid w:val="006979C6"/>
    <w:rsid w:val="006A0273"/>
    <w:rsid w:val="006A0FD9"/>
    <w:rsid w:val="006A1546"/>
    <w:rsid w:val="006A1873"/>
    <w:rsid w:val="006A443A"/>
    <w:rsid w:val="006A45CA"/>
    <w:rsid w:val="006A54C2"/>
    <w:rsid w:val="006A6378"/>
    <w:rsid w:val="006B0341"/>
    <w:rsid w:val="006B18D0"/>
    <w:rsid w:val="006B3DD6"/>
    <w:rsid w:val="006B49D3"/>
    <w:rsid w:val="006B51F0"/>
    <w:rsid w:val="006B5604"/>
    <w:rsid w:val="006B5F95"/>
    <w:rsid w:val="006B6F4F"/>
    <w:rsid w:val="006C0ADF"/>
    <w:rsid w:val="006C0FA9"/>
    <w:rsid w:val="006C14A5"/>
    <w:rsid w:val="006C18CE"/>
    <w:rsid w:val="006C2DF3"/>
    <w:rsid w:val="006C3945"/>
    <w:rsid w:val="006C40BC"/>
    <w:rsid w:val="006C45A6"/>
    <w:rsid w:val="006C4A4B"/>
    <w:rsid w:val="006C5F79"/>
    <w:rsid w:val="006C7273"/>
    <w:rsid w:val="006D0862"/>
    <w:rsid w:val="006D1C95"/>
    <w:rsid w:val="006D1F31"/>
    <w:rsid w:val="006D2244"/>
    <w:rsid w:val="006D32A1"/>
    <w:rsid w:val="006D3A41"/>
    <w:rsid w:val="006D4194"/>
    <w:rsid w:val="006D7028"/>
    <w:rsid w:val="006D7F93"/>
    <w:rsid w:val="006E1A99"/>
    <w:rsid w:val="006E1CF6"/>
    <w:rsid w:val="006E38FD"/>
    <w:rsid w:val="006E7E5B"/>
    <w:rsid w:val="006F0185"/>
    <w:rsid w:val="006F19CE"/>
    <w:rsid w:val="006F293E"/>
    <w:rsid w:val="006F3D10"/>
    <w:rsid w:val="006F426D"/>
    <w:rsid w:val="006F6BD0"/>
    <w:rsid w:val="006F739E"/>
    <w:rsid w:val="006F74F1"/>
    <w:rsid w:val="00701F4E"/>
    <w:rsid w:val="00702B0F"/>
    <w:rsid w:val="00704C07"/>
    <w:rsid w:val="0070509A"/>
    <w:rsid w:val="00705751"/>
    <w:rsid w:val="0070622D"/>
    <w:rsid w:val="00706335"/>
    <w:rsid w:val="00706D6D"/>
    <w:rsid w:val="00706E7D"/>
    <w:rsid w:val="00707B66"/>
    <w:rsid w:val="00710A7B"/>
    <w:rsid w:val="00711EE6"/>
    <w:rsid w:val="00712DE8"/>
    <w:rsid w:val="007139FD"/>
    <w:rsid w:val="00714569"/>
    <w:rsid w:val="007151D5"/>
    <w:rsid w:val="007171A4"/>
    <w:rsid w:val="00717E22"/>
    <w:rsid w:val="007229C9"/>
    <w:rsid w:val="00724281"/>
    <w:rsid w:val="00724589"/>
    <w:rsid w:val="00724EB3"/>
    <w:rsid w:val="0072652B"/>
    <w:rsid w:val="00730C23"/>
    <w:rsid w:val="00732756"/>
    <w:rsid w:val="007329A1"/>
    <w:rsid w:val="00733774"/>
    <w:rsid w:val="00733C56"/>
    <w:rsid w:val="00734B67"/>
    <w:rsid w:val="00735674"/>
    <w:rsid w:val="00735A4C"/>
    <w:rsid w:val="00735BB6"/>
    <w:rsid w:val="00735EB6"/>
    <w:rsid w:val="0073617F"/>
    <w:rsid w:val="007364B0"/>
    <w:rsid w:val="00736872"/>
    <w:rsid w:val="0074003D"/>
    <w:rsid w:val="00740A7A"/>
    <w:rsid w:val="00740D82"/>
    <w:rsid w:val="0074265F"/>
    <w:rsid w:val="0074271D"/>
    <w:rsid w:val="00744298"/>
    <w:rsid w:val="00744981"/>
    <w:rsid w:val="00745CB2"/>
    <w:rsid w:val="0074713D"/>
    <w:rsid w:val="007537C5"/>
    <w:rsid w:val="007538FC"/>
    <w:rsid w:val="00755377"/>
    <w:rsid w:val="0075602D"/>
    <w:rsid w:val="00756A6A"/>
    <w:rsid w:val="007570B2"/>
    <w:rsid w:val="00757364"/>
    <w:rsid w:val="00757850"/>
    <w:rsid w:val="007617BB"/>
    <w:rsid w:val="007618E8"/>
    <w:rsid w:val="00761A3C"/>
    <w:rsid w:val="00762A26"/>
    <w:rsid w:val="00762BF7"/>
    <w:rsid w:val="00762C3B"/>
    <w:rsid w:val="0076387F"/>
    <w:rsid w:val="00763D84"/>
    <w:rsid w:val="0076417D"/>
    <w:rsid w:val="00764232"/>
    <w:rsid w:val="00764C55"/>
    <w:rsid w:val="00765246"/>
    <w:rsid w:val="00766F14"/>
    <w:rsid w:val="00770509"/>
    <w:rsid w:val="00770840"/>
    <w:rsid w:val="00775B4A"/>
    <w:rsid w:val="00775D89"/>
    <w:rsid w:val="007773CF"/>
    <w:rsid w:val="0077764B"/>
    <w:rsid w:val="00777682"/>
    <w:rsid w:val="0078069D"/>
    <w:rsid w:val="00780758"/>
    <w:rsid w:val="00780B57"/>
    <w:rsid w:val="00781551"/>
    <w:rsid w:val="00783955"/>
    <w:rsid w:val="00783A76"/>
    <w:rsid w:val="00784E46"/>
    <w:rsid w:val="007856DB"/>
    <w:rsid w:val="00785C84"/>
    <w:rsid w:val="0078695A"/>
    <w:rsid w:val="00787322"/>
    <w:rsid w:val="00790B56"/>
    <w:rsid w:val="007912FA"/>
    <w:rsid w:val="00791875"/>
    <w:rsid w:val="00792E25"/>
    <w:rsid w:val="00793555"/>
    <w:rsid w:val="0079365B"/>
    <w:rsid w:val="007937B9"/>
    <w:rsid w:val="007940A2"/>
    <w:rsid w:val="00794FDD"/>
    <w:rsid w:val="007950BD"/>
    <w:rsid w:val="00795384"/>
    <w:rsid w:val="00795CCC"/>
    <w:rsid w:val="00795F98"/>
    <w:rsid w:val="007A0941"/>
    <w:rsid w:val="007A1910"/>
    <w:rsid w:val="007A2890"/>
    <w:rsid w:val="007A3C97"/>
    <w:rsid w:val="007A53CB"/>
    <w:rsid w:val="007A5A98"/>
    <w:rsid w:val="007A6146"/>
    <w:rsid w:val="007A625C"/>
    <w:rsid w:val="007A68A6"/>
    <w:rsid w:val="007A7BDF"/>
    <w:rsid w:val="007A7E8D"/>
    <w:rsid w:val="007B08E9"/>
    <w:rsid w:val="007B2B7D"/>
    <w:rsid w:val="007B3154"/>
    <w:rsid w:val="007B36AF"/>
    <w:rsid w:val="007B3982"/>
    <w:rsid w:val="007B4C4B"/>
    <w:rsid w:val="007C362D"/>
    <w:rsid w:val="007C393D"/>
    <w:rsid w:val="007C58D0"/>
    <w:rsid w:val="007C5B01"/>
    <w:rsid w:val="007D0373"/>
    <w:rsid w:val="007D0545"/>
    <w:rsid w:val="007D4EDB"/>
    <w:rsid w:val="007D7B5F"/>
    <w:rsid w:val="007D7E18"/>
    <w:rsid w:val="007E064B"/>
    <w:rsid w:val="007E0B66"/>
    <w:rsid w:val="007E14A5"/>
    <w:rsid w:val="007E188E"/>
    <w:rsid w:val="007E302C"/>
    <w:rsid w:val="007E33DF"/>
    <w:rsid w:val="007E4A28"/>
    <w:rsid w:val="007E5AD4"/>
    <w:rsid w:val="007E61D7"/>
    <w:rsid w:val="007E66D7"/>
    <w:rsid w:val="007F06EC"/>
    <w:rsid w:val="007F0789"/>
    <w:rsid w:val="007F0A69"/>
    <w:rsid w:val="007F1162"/>
    <w:rsid w:val="007F1501"/>
    <w:rsid w:val="007F1A01"/>
    <w:rsid w:val="007F2351"/>
    <w:rsid w:val="007F31E7"/>
    <w:rsid w:val="007F35DE"/>
    <w:rsid w:val="007F493D"/>
    <w:rsid w:val="007F4B43"/>
    <w:rsid w:val="007F52B1"/>
    <w:rsid w:val="007F5617"/>
    <w:rsid w:val="007F64DD"/>
    <w:rsid w:val="007F74B4"/>
    <w:rsid w:val="007F76CD"/>
    <w:rsid w:val="00802E12"/>
    <w:rsid w:val="00803688"/>
    <w:rsid w:val="00803A03"/>
    <w:rsid w:val="0080648E"/>
    <w:rsid w:val="00806E1D"/>
    <w:rsid w:val="00810C56"/>
    <w:rsid w:val="0081108C"/>
    <w:rsid w:val="00811859"/>
    <w:rsid w:val="00813B95"/>
    <w:rsid w:val="00813F8D"/>
    <w:rsid w:val="00814841"/>
    <w:rsid w:val="008154C6"/>
    <w:rsid w:val="0081627E"/>
    <w:rsid w:val="00817107"/>
    <w:rsid w:val="00820F1D"/>
    <w:rsid w:val="00822655"/>
    <w:rsid w:val="008250D6"/>
    <w:rsid w:val="00825C21"/>
    <w:rsid w:val="00825F60"/>
    <w:rsid w:val="00826525"/>
    <w:rsid w:val="00827186"/>
    <w:rsid w:val="0082764C"/>
    <w:rsid w:val="00830F00"/>
    <w:rsid w:val="00834FB9"/>
    <w:rsid w:val="00835F73"/>
    <w:rsid w:val="008361BC"/>
    <w:rsid w:val="00836833"/>
    <w:rsid w:val="00836CD8"/>
    <w:rsid w:val="00836D88"/>
    <w:rsid w:val="0083741E"/>
    <w:rsid w:val="00837CDF"/>
    <w:rsid w:val="00837F2A"/>
    <w:rsid w:val="00841239"/>
    <w:rsid w:val="00841A53"/>
    <w:rsid w:val="0084214B"/>
    <w:rsid w:val="00842DC3"/>
    <w:rsid w:val="00843BB0"/>
    <w:rsid w:val="00844164"/>
    <w:rsid w:val="00846786"/>
    <w:rsid w:val="008477A5"/>
    <w:rsid w:val="008504B9"/>
    <w:rsid w:val="00850596"/>
    <w:rsid w:val="00850FB4"/>
    <w:rsid w:val="00851595"/>
    <w:rsid w:val="00851CBA"/>
    <w:rsid w:val="0085219D"/>
    <w:rsid w:val="00853669"/>
    <w:rsid w:val="00853EA1"/>
    <w:rsid w:val="008540F9"/>
    <w:rsid w:val="00854509"/>
    <w:rsid w:val="00855607"/>
    <w:rsid w:val="00856982"/>
    <w:rsid w:val="00857CB4"/>
    <w:rsid w:val="00860508"/>
    <w:rsid w:val="0086130D"/>
    <w:rsid w:val="0086264C"/>
    <w:rsid w:val="008635AA"/>
    <w:rsid w:val="008640B0"/>
    <w:rsid w:val="00865CB5"/>
    <w:rsid w:val="0086613A"/>
    <w:rsid w:val="008667C3"/>
    <w:rsid w:val="00866D22"/>
    <w:rsid w:val="00867129"/>
    <w:rsid w:val="00867564"/>
    <w:rsid w:val="008700F4"/>
    <w:rsid w:val="008701F8"/>
    <w:rsid w:val="00870AB6"/>
    <w:rsid w:val="00870EFF"/>
    <w:rsid w:val="00871C0A"/>
    <w:rsid w:val="008722A2"/>
    <w:rsid w:val="00872A2D"/>
    <w:rsid w:val="00872DEC"/>
    <w:rsid w:val="00874142"/>
    <w:rsid w:val="008751A7"/>
    <w:rsid w:val="00875312"/>
    <w:rsid w:val="00876B66"/>
    <w:rsid w:val="00876BF0"/>
    <w:rsid w:val="008776B8"/>
    <w:rsid w:val="00883906"/>
    <w:rsid w:val="00884CE9"/>
    <w:rsid w:val="008872F9"/>
    <w:rsid w:val="00891C52"/>
    <w:rsid w:val="00892097"/>
    <w:rsid w:val="0089241A"/>
    <w:rsid w:val="008924BC"/>
    <w:rsid w:val="00893284"/>
    <w:rsid w:val="00894A2B"/>
    <w:rsid w:val="00894A88"/>
    <w:rsid w:val="00894C07"/>
    <w:rsid w:val="00895E8A"/>
    <w:rsid w:val="008967E3"/>
    <w:rsid w:val="00896878"/>
    <w:rsid w:val="0089711E"/>
    <w:rsid w:val="008975C1"/>
    <w:rsid w:val="008A0D6A"/>
    <w:rsid w:val="008A19DF"/>
    <w:rsid w:val="008A1EBB"/>
    <w:rsid w:val="008A2261"/>
    <w:rsid w:val="008A26D4"/>
    <w:rsid w:val="008A2C49"/>
    <w:rsid w:val="008A2DF5"/>
    <w:rsid w:val="008A2F87"/>
    <w:rsid w:val="008A4633"/>
    <w:rsid w:val="008A4888"/>
    <w:rsid w:val="008A4D30"/>
    <w:rsid w:val="008A6A85"/>
    <w:rsid w:val="008A6DBF"/>
    <w:rsid w:val="008A78DE"/>
    <w:rsid w:val="008B04C5"/>
    <w:rsid w:val="008B0CC9"/>
    <w:rsid w:val="008B28B3"/>
    <w:rsid w:val="008B3322"/>
    <w:rsid w:val="008B332B"/>
    <w:rsid w:val="008B3440"/>
    <w:rsid w:val="008B415D"/>
    <w:rsid w:val="008B4BEC"/>
    <w:rsid w:val="008B4D75"/>
    <w:rsid w:val="008B5F29"/>
    <w:rsid w:val="008B68E3"/>
    <w:rsid w:val="008B6BCB"/>
    <w:rsid w:val="008B79B6"/>
    <w:rsid w:val="008B7AB2"/>
    <w:rsid w:val="008C0EA4"/>
    <w:rsid w:val="008C1772"/>
    <w:rsid w:val="008C35A9"/>
    <w:rsid w:val="008C4420"/>
    <w:rsid w:val="008C470B"/>
    <w:rsid w:val="008C5216"/>
    <w:rsid w:val="008C5BCC"/>
    <w:rsid w:val="008C5F7C"/>
    <w:rsid w:val="008C6EC2"/>
    <w:rsid w:val="008D0D13"/>
    <w:rsid w:val="008D1E81"/>
    <w:rsid w:val="008D2A16"/>
    <w:rsid w:val="008D2CF7"/>
    <w:rsid w:val="008D2E61"/>
    <w:rsid w:val="008D3568"/>
    <w:rsid w:val="008D3946"/>
    <w:rsid w:val="008D3DA0"/>
    <w:rsid w:val="008D4014"/>
    <w:rsid w:val="008D4B06"/>
    <w:rsid w:val="008D4DEC"/>
    <w:rsid w:val="008D5815"/>
    <w:rsid w:val="008E193C"/>
    <w:rsid w:val="008E1BFB"/>
    <w:rsid w:val="008E1C57"/>
    <w:rsid w:val="008E23CB"/>
    <w:rsid w:val="008E62C7"/>
    <w:rsid w:val="008E6A76"/>
    <w:rsid w:val="008E7217"/>
    <w:rsid w:val="008F0375"/>
    <w:rsid w:val="008F29EF"/>
    <w:rsid w:val="008F304E"/>
    <w:rsid w:val="008F326F"/>
    <w:rsid w:val="008F3A92"/>
    <w:rsid w:val="008F3C3B"/>
    <w:rsid w:val="008F41B0"/>
    <w:rsid w:val="008F5A11"/>
    <w:rsid w:val="008F5F4E"/>
    <w:rsid w:val="008F6A14"/>
    <w:rsid w:val="008F7828"/>
    <w:rsid w:val="008F7B72"/>
    <w:rsid w:val="009001CC"/>
    <w:rsid w:val="00902240"/>
    <w:rsid w:val="00902333"/>
    <w:rsid w:val="0090242D"/>
    <w:rsid w:val="00903535"/>
    <w:rsid w:val="00903904"/>
    <w:rsid w:val="0090472E"/>
    <w:rsid w:val="0090507A"/>
    <w:rsid w:val="00905A6A"/>
    <w:rsid w:val="00905A8F"/>
    <w:rsid w:val="0090646A"/>
    <w:rsid w:val="00910D8D"/>
    <w:rsid w:val="00910DE5"/>
    <w:rsid w:val="009111B8"/>
    <w:rsid w:val="0091248A"/>
    <w:rsid w:val="00912845"/>
    <w:rsid w:val="00912D6E"/>
    <w:rsid w:val="0091331F"/>
    <w:rsid w:val="00914A00"/>
    <w:rsid w:val="00915EC3"/>
    <w:rsid w:val="00915FF6"/>
    <w:rsid w:val="00916B7D"/>
    <w:rsid w:val="0092011A"/>
    <w:rsid w:val="0092286A"/>
    <w:rsid w:val="00922E6F"/>
    <w:rsid w:val="00923053"/>
    <w:rsid w:val="009231BD"/>
    <w:rsid w:val="009231DC"/>
    <w:rsid w:val="009236C0"/>
    <w:rsid w:val="00923DC1"/>
    <w:rsid w:val="0092400F"/>
    <w:rsid w:val="00924E3D"/>
    <w:rsid w:val="0092531F"/>
    <w:rsid w:val="00926D64"/>
    <w:rsid w:val="00930964"/>
    <w:rsid w:val="00930F95"/>
    <w:rsid w:val="009315DD"/>
    <w:rsid w:val="0093213D"/>
    <w:rsid w:val="009322E6"/>
    <w:rsid w:val="00934B91"/>
    <w:rsid w:val="00937E74"/>
    <w:rsid w:val="009419A4"/>
    <w:rsid w:val="00942BD9"/>
    <w:rsid w:val="00942BDF"/>
    <w:rsid w:val="00942F24"/>
    <w:rsid w:val="0094311F"/>
    <w:rsid w:val="009434A3"/>
    <w:rsid w:val="00944C20"/>
    <w:rsid w:val="009459DF"/>
    <w:rsid w:val="00945B95"/>
    <w:rsid w:val="0094623E"/>
    <w:rsid w:val="00947455"/>
    <w:rsid w:val="009514A3"/>
    <w:rsid w:val="00951832"/>
    <w:rsid w:val="009546A7"/>
    <w:rsid w:val="00955027"/>
    <w:rsid w:val="009561C9"/>
    <w:rsid w:val="0095651C"/>
    <w:rsid w:val="00961A74"/>
    <w:rsid w:val="00961E35"/>
    <w:rsid w:val="00962EF0"/>
    <w:rsid w:val="00964656"/>
    <w:rsid w:val="00965713"/>
    <w:rsid w:val="00965758"/>
    <w:rsid w:val="00966828"/>
    <w:rsid w:val="009678B6"/>
    <w:rsid w:val="00967BD8"/>
    <w:rsid w:val="009719B4"/>
    <w:rsid w:val="00971BD4"/>
    <w:rsid w:val="00972A07"/>
    <w:rsid w:val="00974A15"/>
    <w:rsid w:val="00974C32"/>
    <w:rsid w:val="00975023"/>
    <w:rsid w:val="009753E7"/>
    <w:rsid w:val="00975942"/>
    <w:rsid w:val="00975A98"/>
    <w:rsid w:val="00975D17"/>
    <w:rsid w:val="009764EB"/>
    <w:rsid w:val="00976707"/>
    <w:rsid w:val="00976B22"/>
    <w:rsid w:val="00977716"/>
    <w:rsid w:val="00981800"/>
    <w:rsid w:val="00984265"/>
    <w:rsid w:val="00984D97"/>
    <w:rsid w:val="00985774"/>
    <w:rsid w:val="0098593D"/>
    <w:rsid w:val="00986BE7"/>
    <w:rsid w:val="0098798F"/>
    <w:rsid w:val="00987FD0"/>
    <w:rsid w:val="00991A2A"/>
    <w:rsid w:val="00991D18"/>
    <w:rsid w:val="00992ADC"/>
    <w:rsid w:val="009958B8"/>
    <w:rsid w:val="0099668A"/>
    <w:rsid w:val="00996B64"/>
    <w:rsid w:val="009970D1"/>
    <w:rsid w:val="00997A05"/>
    <w:rsid w:val="009A00C0"/>
    <w:rsid w:val="009A0D9C"/>
    <w:rsid w:val="009A1201"/>
    <w:rsid w:val="009A182C"/>
    <w:rsid w:val="009A3B0C"/>
    <w:rsid w:val="009A3B29"/>
    <w:rsid w:val="009A43EF"/>
    <w:rsid w:val="009A5880"/>
    <w:rsid w:val="009A5F55"/>
    <w:rsid w:val="009A631A"/>
    <w:rsid w:val="009A6796"/>
    <w:rsid w:val="009A73A3"/>
    <w:rsid w:val="009A78D4"/>
    <w:rsid w:val="009B0449"/>
    <w:rsid w:val="009B12D2"/>
    <w:rsid w:val="009B3129"/>
    <w:rsid w:val="009B5349"/>
    <w:rsid w:val="009B5D48"/>
    <w:rsid w:val="009B691D"/>
    <w:rsid w:val="009B6C33"/>
    <w:rsid w:val="009C0A23"/>
    <w:rsid w:val="009C0C24"/>
    <w:rsid w:val="009C155B"/>
    <w:rsid w:val="009C1671"/>
    <w:rsid w:val="009C1693"/>
    <w:rsid w:val="009C1E97"/>
    <w:rsid w:val="009C436B"/>
    <w:rsid w:val="009C4775"/>
    <w:rsid w:val="009C4E76"/>
    <w:rsid w:val="009C4EF5"/>
    <w:rsid w:val="009C5CCA"/>
    <w:rsid w:val="009C66EE"/>
    <w:rsid w:val="009C6CBD"/>
    <w:rsid w:val="009C710C"/>
    <w:rsid w:val="009C7E9A"/>
    <w:rsid w:val="009D01B5"/>
    <w:rsid w:val="009D0365"/>
    <w:rsid w:val="009D052A"/>
    <w:rsid w:val="009D0E1A"/>
    <w:rsid w:val="009D1616"/>
    <w:rsid w:val="009D1B83"/>
    <w:rsid w:val="009D278A"/>
    <w:rsid w:val="009D27F6"/>
    <w:rsid w:val="009D28FF"/>
    <w:rsid w:val="009D3E3F"/>
    <w:rsid w:val="009D5907"/>
    <w:rsid w:val="009D6971"/>
    <w:rsid w:val="009D6D35"/>
    <w:rsid w:val="009D768A"/>
    <w:rsid w:val="009D790F"/>
    <w:rsid w:val="009E01DB"/>
    <w:rsid w:val="009E06BF"/>
    <w:rsid w:val="009E11FE"/>
    <w:rsid w:val="009E18A7"/>
    <w:rsid w:val="009E26F0"/>
    <w:rsid w:val="009E4401"/>
    <w:rsid w:val="009E4549"/>
    <w:rsid w:val="009E5851"/>
    <w:rsid w:val="009E5C6D"/>
    <w:rsid w:val="009E5CD9"/>
    <w:rsid w:val="009E7B75"/>
    <w:rsid w:val="009E7B8E"/>
    <w:rsid w:val="009F041C"/>
    <w:rsid w:val="009F1D32"/>
    <w:rsid w:val="009F1DD9"/>
    <w:rsid w:val="009F3081"/>
    <w:rsid w:val="009F3906"/>
    <w:rsid w:val="009F43EE"/>
    <w:rsid w:val="009F48E5"/>
    <w:rsid w:val="009F5124"/>
    <w:rsid w:val="009F606B"/>
    <w:rsid w:val="009F658C"/>
    <w:rsid w:val="009F7529"/>
    <w:rsid w:val="00A03366"/>
    <w:rsid w:val="00A04143"/>
    <w:rsid w:val="00A048C3"/>
    <w:rsid w:val="00A049AC"/>
    <w:rsid w:val="00A05D26"/>
    <w:rsid w:val="00A07141"/>
    <w:rsid w:val="00A07BA5"/>
    <w:rsid w:val="00A10AF7"/>
    <w:rsid w:val="00A10CA8"/>
    <w:rsid w:val="00A11326"/>
    <w:rsid w:val="00A1155F"/>
    <w:rsid w:val="00A127E9"/>
    <w:rsid w:val="00A1409C"/>
    <w:rsid w:val="00A14C51"/>
    <w:rsid w:val="00A17DFA"/>
    <w:rsid w:val="00A208D7"/>
    <w:rsid w:val="00A22E66"/>
    <w:rsid w:val="00A22FC9"/>
    <w:rsid w:val="00A23412"/>
    <w:rsid w:val="00A23660"/>
    <w:rsid w:val="00A236BB"/>
    <w:rsid w:val="00A23D69"/>
    <w:rsid w:val="00A24468"/>
    <w:rsid w:val="00A24901"/>
    <w:rsid w:val="00A249A0"/>
    <w:rsid w:val="00A2500D"/>
    <w:rsid w:val="00A255CF"/>
    <w:rsid w:val="00A27380"/>
    <w:rsid w:val="00A3160A"/>
    <w:rsid w:val="00A3248B"/>
    <w:rsid w:val="00A32522"/>
    <w:rsid w:val="00A34C0B"/>
    <w:rsid w:val="00A373C9"/>
    <w:rsid w:val="00A40CF1"/>
    <w:rsid w:val="00A41770"/>
    <w:rsid w:val="00A41824"/>
    <w:rsid w:val="00A41D36"/>
    <w:rsid w:val="00A431F1"/>
    <w:rsid w:val="00A438BE"/>
    <w:rsid w:val="00A43E54"/>
    <w:rsid w:val="00A4435B"/>
    <w:rsid w:val="00A44807"/>
    <w:rsid w:val="00A44AEF"/>
    <w:rsid w:val="00A45CB7"/>
    <w:rsid w:val="00A47554"/>
    <w:rsid w:val="00A51C87"/>
    <w:rsid w:val="00A5468A"/>
    <w:rsid w:val="00A54D24"/>
    <w:rsid w:val="00A5616A"/>
    <w:rsid w:val="00A5667E"/>
    <w:rsid w:val="00A56BEB"/>
    <w:rsid w:val="00A56EB4"/>
    <w:rsid w:val="00A57354"/>
    <w:rsid w:val="00A5769E"/>
    <w:rsid w:val="00A60B5B"/>
    <w:rsid w:val="00A6162A"/>
    <w:rsid w:val="00A627E5"/>
    <w:rsid w:val="00A62E42"/>
    <w:rsid w:val="00A63224"/>
    <w:rsid w:val="00A63C6F"/>
    <w:rsid w:val="00A6532F"/>
    <w:rsid w:val="00A65CFE"/>
    <w:rsid w:val="00A671B7"/>
    <w:rsid w:val="00A6731E"/>
    <w:rsid w:val="00A67400"/>
    <w:rsid w:val="00A705BC"/>
    <w:rsid w:val="00A70CAF"/>
    <w:rsid w:val="00A71610"/>
    <w:rsid w:val="00A71821"/>
    <w:rsid w:val="00A72CFB"/>
    <w:rsid w:val="00A72DF9"/>
    <w:rsid w:val="00A74EF8"/>
    <w:rsid w:val="00A76CD8"/>
    <w:rsid w:val="00A76D7C"/>
    <w:rsid w:val="00A778AC"/>
    <w:rsid w:val="00A77E98"/>
    <w:rsid w:val="00A77EA9"/>
    <w:rsid w:val="00A81048"/>
    <w:rsid w:val="00A82AFF"/>
    <w:rsid w:val="00A834B3"/>
    <w:rsid w:val="00A8397D"/>
    <w:rsid w:val="00A83FB5"/>
    <w:rsid w:val="00A84221"/>
    <w:rsid w:val="00A849AF"/>
    <w:rsid w:val="00A85020"/>
    <w:rsid w:val="00A85310"/>
    <w:rsid w:val="00A857CF"/>
    <w:rsid w:val="00A85A1C"/>
    <w:rsid w:val="00A8666D"/>
    <w:rsid w:val="00A8689A"/>
    <w:rsid w:val="00A872C9"/>
    <w:rsid w:val="00A87BCC"/>
    <w:rsid w:val="00A91542"/>
    <w:rsid w:val="00A91AD9"/>
    <w:rsid w:val="00A93310"/>
    <w:rsid w:val="00A93BDD"/>
    <w:rsid w:val="00A93F54"/>
    <w:rsid w:val="00A954FB"/>
    <w:rsid w:val="00A9569D"/>
    <w:rsid w:val="00A95B9D"/>
    <w:rsid w:val="00A97B03"/>
    <w:rsid w:val="00AA10CA"/>
    <w:rsid w:val="00AA1652"/>
    <w:rsid w:val="00AA1D0A"/>
    <w:rsid w:val="00AA222C"/>
    <w:rsid w:val="00AA2B1B"/>
    <w:rsid w:val="00AA4187"/>
    <w:rsid w:val="00AA7017"/>
    <w:rsid w:val="00AA70F9"/>
    <w:rsid w:val="00AA783E"/>
    <w:rsid w:val="00AB0A78"/>
    <w:rsid w:val="00AB0B32"/>
    <w:rsid w:val="00AB12EA"/>
    <w:rsid w:val="00AB1828"/>
    <w:rsid w:val="00AB1BF1"/>
    <w:rsid w:val="00AB6199"/>
    <w:rsid w:val="00AB74A4"/>
    <w:rsid w:val="00AC0097"/>
    <w:rsid w:val="00AC0D21"/>
    <w:rsid w:val="00AC1255"/>
    <w:rsid w:val="00AC28D0"/>
    <w:rsid w:val="00AC3E5C"/>
    <w:rsid w:val="00AC4029"/>
    <w:rsid w:val="00AC5ADB"/>
    <w:rsid w:val="00AC6BE1"/>
    <w:rsid w:val="00AC6F0F"/>
    <w:rsid w:val="00AD28ED"/>
    <w:rsid w:val="00AD3A5E"/>
    <w:rsid w:val="00AD4036"/>
    <w:rsid w:val="00AD4930"/>
    <w:rsid w:val="00AD5FF7"/>
    <w:rsid w:val="00AD6423"/>
    <w:rsid w:val="00AD7912"/>
    <w:rsid w:val="00AE112E"/>
    <w:rsid w:val="00AE2331"/>
    <w:rsid w:val="00AE3A01"/>
    <w:rsid w:val="00AE3BDA"/>
    <w:rsid w:val="00AE446C"/>
    <w:rsid w:val="00AE4752"/>
    <w:rsid w:val="00AE5C38"/>
    <w:rsid w:val="00AE7E8A"/>
    <w:rsid w:val="00AF0538"/>
    <w:rsid w:val="00AF13E0"/>
    <w:rsid w:val="00AF1680"/>
    <w:rsid w:val="00AF2E70"/>
    <w:rsid w:val="00AF39C4"/>
    <w:rsid w:val="00AF3EEB"/>
    <w:rsid w:val="00AF490E"/>
    <w:rsid w:val="00AF5002"/>
    <w:rsid w:val="00AF5268"/>
    <w:rsid w:val="00AF6940"/>
    <w:rsid w:val="00AF78C9"/>
    <w:rsid w:val="00B01290"/>
    <w:rsid w:val="00B02099"/>
    <w:rsid w:val="00B03797"/>
    <w:rsid w:val="00B04101"/>
    <w:rsid w:val="00B04D0E"/>
    <w:rsid w:val="00B05BF5"/>
    <w:rsid w:val="00B05CD4"/>
    <w:rsid w:val="00B10C92"/>
    <w:rsid w:val="00B11062"/>
    <w:rsid w:val="00B131A0"/>
    <w:rsid w:val="00B137B5"/>
    <w:rsid w:val="00B14ACD"/>
    <w:rsid w:val="00B153B9"/>
    <w:rsid w:val="00B17A10"/>
    <w:rsid w:val="00B20370"/>
    <w:rsid w:val="00B20E80"/>
    <w:rsid w:val="00B21E67"/>
    <w:rsid w:val="00B22268"/>
    <w:rsid w:val="00B227D3"/>
    <w:rsid w:val="00B23351"/>
    <w:rsid w:val="00B23DB6"/>
    <w:rsid w:val="00B247A4"/>
    <w:rsid w:val="00B25CE2"/>
    <w:rsid w:val="00B25F97"/>
    <w:rsid w:val="00B26588"/>
    <w:rsid w:val="00B26C80"/>
    <w:rsid w:val="00B26FCD"/>
    <w:rsid w:val="00B3019C"/>
    <w:rsid w:val="00B316D4"/>
    <w:rsid w:val="00B3179F"/>
    <w:rsid w:val="00B31A4F"/>
    <w:rsid w:val="00B32047"/>
    <w:rsid w:val="00B3594C"/>
    <w:rsid w:val="00B36D08"/>
    <w:rsid w:val="00B406A0"/>
    <w:rsid w:val="00B40EC0"/>
    <w:rsid w:val="00B40F6F"/>
    <w:rsid w:val="00B432C6"/>
    <w:rsid w:val="00B44259"/>
    <w:rsid w:val="00B44CA8"/>
    <w:rsid w:val="00B462CC"/>
    <w:rsid w:val="00B47432"/>
    <w:rsid w:val="00B47489"/>
    <w:rsid w:val="00B4786B"/>
    <w:rsid w:val="00B501D9"/>
    <w:rsid w:val="00B5043A"/>
    <w:rsid w:val="00B50D89"/>
    <w:rsid w:val="00B52A33"/>
    <w:rsid w:val="00B52EE5"/>
    <w:rsid w:val="00B533D9"/>
    <w:rsid w:val="00B54807"/>
    <w:rsid w:val="00B55A6D"/>
    <w:rsid w:val="00B5682A"/>
    <w:rsid w:val="00B57580"/>
    <w:rsid w:val="00B65442"/>
    <w:rsid w:val="00B665E1"/>
    <w:rsid w:val="00B70B9A"/>
    <w:rsid w:val="00B726BD"/>
    <w:rsid w:val="00B72B5B"/>
    <w:rsid w:val="00B73346"/>
    <w:rsid w:val="00B73692"/>
    <w:rsid w:val="00B73DEA"/>
    <w:rsid w:val="00B759D7"/>
    <w:rsid w:val="00B75E10"/>
    <w:rsid w:val="00B77699"/>
    <w:rsid w:val="00B7779B"/>
    <w:rsid w:val="00B81BD2"/>
    <w:rsid w:val="00B828F8"/>
    <w:rsid w:val="00B82B16"/>
    <w:rsid w:val="00B82D25"/>
    <w:rsid w:val="00B846CB"/>
    <w:rsid w:val="00B84C3F"/>
    <w:rsid w:val="00B85FEC"/>
    <w:rsid w:val="00B8669D"/>
    <w:rsid w:val="00B91AF8"/>
    <w:rsid w:val="00B92456"/>
    <w:rsid w:val="00B93661"/>
    <w:rsid w:val="00B957A6"/>
    <w:rsid w:val="00B963FB"/>
    <w:rsid w:val="00B96601"/>
    <w:rsid w:val="00BA06A6"/>
    <w:rsid w:val="00BA0924"/>
    <w:rsid w:val="00BA0C9D"/>
    <w:rsid w:val="00BA1C07"/>
    <w:rsid w:val="00BA2F1E"/>
    <w:rsid w:val="00BA32CA"/>
    <w:rsid w:val="00BA458C"/>
    <w:rsid w:val="00BA4775"/>
    <w:rsid w:val="00BA521F"/>
    <w:rsid w:val="00BA58C1"/>
    <w:rsid w:val="00BA7205"/>
    <w:rsid w:val="00BB0C75"/>
    <w:rsid w:val="00BB1588"/>
    <w:rsid w:val="00BB3B29"/>
    <w:rsid w:val="00BB4E94"/>
    <w:rsid w:val="00BB61F6"/>
    <w:rsid w:val="00BB6D19"/>
    <w:rsid w:val="00BB7099"/>
    <w:rsid w:val="00BB751E"/>
    <w:rsid w:val="00BC0085"/>
    <w:rsid w:val="00BC391E"/>
    <w:rsid w:val="00BC46D4"/>
    <w:rsid w:val="00BC51B1"/>
    <w:rsid w:val="00BD0337"/>
    <w:rsid w:val="00BD038C"/>
    <w:rsid w:val="00BD2ED2"/>
    <w:rsid w:val="00BD40B8"/>
    <w:rsid w:val="00BD4149"/>
    <w:rsid w:val="00BD5D00"/>
    <w:rsid w:val="00BD6A69"/>
    <w:rsid w:val="00BD754F"/>
    <w:rsid w:val="00BE0477"/>
    <w:rsid w:val="00BE055F"/>
    <w:rsid w:val="00BE1561"/>
    <w:rsid w:val="00BE26DD"/>
    <w:rsid w:val="00BE2C4C"/>
    <w:rsid w:val="00BE42E0"/>
    <w:rsid w:val="00BE5599"/>
    <w:rsid w:val="00BE729C"/>
    <w:rsid w:val="00BF012E"/>
    <w:rsid w:val="00BF1878"/>
    <w:rsid w:val="00BF446D"/>
    <w:rsid w:val="00BF5225"/>
    <w:rsid w:val="00BF582D"/>
    <w:rsid w:val="00BF5E39"/>
    <w:rsid w:val="00C006DD"/>
    <w:rsid w:val="00C013F4"/>
    <w:rsid w:val="00C01944"/>
    <w:rsid w:val="00C01C73"/>
    <w:rsid w:val="00C01FAA"/>
    <w:rsid w:val="00C02F75"/>
    <w:rsid w:val="00C04FA2"/>
    <w:rsid w:val="00C0572E"/>
    <w:rsid w:val="00C05E05"/>
    <w:rsid w:val="00C05E99"/>
    <w:rsid w:val="00C075F2"/>
    <w:rsid w:val="00C077F9"/>
    <w:rsid w:val="00C10B38"/>
    <w:rsid w:val="00C12A55"/>
    <w:rsid w:val="00C13863"/>
    <w:rsid w:val="00C15047"/>
    <w:rsid w:val="00C152FC"/>
    <w:rsid w:val="00C15E48"/>
    <w:rsid w:val="00C1648F"/>
    <w:rsid w:val="00C1685B"/>
    <w:rsid w:val="00C16E36"/>
    <w:rsid w:val="00C216D3"/>
    <w:rsid w:val="00C234F0"/>
    <w:rsid w:val="00C24A84"/>
    <w:rsid w:val="00C25871"/>
    <w:rsid w:val="00C25D37"/>
    <w:rsid w:val="00C26E83"/>
    <w:rsid w:val="00C272F4"/>
    <w:rsid w:val="00C30751"/>
    <w:rsid w:val="00C32CDA"/>
    <w:rsid w:val="00C343ED"/>
    <w:rsid w:val="00C348C6"/>
    <w:rsid w:val="00C37BF1"/>
    <w:rsid w:val="00C4027A"/>
    <w:rsid w:val="00C4036E"/>
    <w:rsid w:val="00C4081B"/>
    <w:rsid w:val="00C4136D"/>
    <w:rsid w:val="00C41C1F"/>
    <w:rsid w:val="00C42774"/>
    <w:rsid w:val="00C43832"/>
    <w:rsid w:val="00C4431C"/>
    <w:rsid w:val="00C443C2"/>
    <w:rsid w:val="00C44F64"/>
    <w:rsid w:val="00C4676B"/>
    <w:rsid w:val="00C46FBA"/>
    <w:rsid w:val="00C473F4"/>
    <w:rsid w:val="00C50E91"/>
    <w:rsid w:val="00C5327F"/>
    <w:rsid w:val="00C53955"/>
    <w:rsid w:val="00C5441F"/>
    <w:rsid w:val="00C54F33"/>
    <w:rsid w:val="00C601D0"/>
    <w:rsid w:val="00C617B6"/>
    <w:rsid w:val="00C62059"/>
    <w:rsid w:val="00C62151"/>
    <w:rsid w:val="00C62217"/>
    <w:rsid w:val="00C6288E"/>
    <w:rsid w:val="00C64581"/>
    <w:rsid w:val="00C65ECF"/>
    <w:rsid w:val="00C65FDE"/>
    <w:rsid w:val="00C67A11"/>
    <w:rsid w:val="00C717BF"/>
    <w:rsid w:val="00C72A12"/>
    <w:rsid w:val="00C7452A"/>
    <w:rsid w:val="00C74A97"/>
    <w:rsid w:val="00C74CFA"/>
    <w:rsid w:val="00C75E68"/>
    <w:rsid w:val="00C7792E"/>
    <w:rsid w:val="00C77939"/>
    <w:rsid w:val="00C807E7"/>
    <w:rsid w:val="00C81471"/>
    <w:rsid w:val="00C8199C"/>
    <w:rsid w:val="00C82F3F"/>
    <w:rsid w:val="00C844C7"/>
    <w:rsid w:val="00C8660B"/>
    <w:rsid w:val="00C90C98"/>
    <w:rsid w:val="00C911A1"/>
    <w:rsid w:val="00C91280"/>
    <w:rsid w:val="00C91F74"/>
    <w:rsid w:val="00C92CEB"/>
    <w:rsid w:val="00C94DA5"/>
    <w:rsid w:val="00C95AFE"/>
    <w:rsid w:val="00CA1ECF"/>
    <w:rsid w:val="00CA2195"/>
    <w:rsid w:val="00CA260D"/>
    <w:rsid w:val="00CA2677"/>
    <w:rsid w:val="00CA3130"/>
    <w:rsid w:val="00CA3A1D"/>
    <w:rsid w:val="00CA3E98"/>
    <w:rsid w:val="00CA5B9F"/>
    <w:rsid w:val="00CA71C2"/>
    <w:rsid w:val="00CA78E8"/>
    <w:rsid w:val="00CB3829"/>
    <w:rsid w:val="00CB38E1"/>
    <w:rsid w:val="00CB399C"/>
    <w:rsid w:val="00CB64D5"/>
    <w:rsid w:val="00CC0A0C"/>
    <w:rsid w:val="00CC2708"/>
    <w:rsid w:val="00CC4B51"/>
    <w:rsid w:val="00CC4B7D"/>
    <w:rsid w:val="00CD0084"/>
    <w:rsid w:val="00CD082D"/>
    <w:rsid w:val="00CD0B0B"/>
    <w:rsid w:val="00CD0F59"/>
    <w:rsid w:val="00CD22CE"/>
    <w:rsid w:val="00CD43FC"/>
    <w:rsid w:val="00CD4C0F"/>
    <w:rsid w:val="00CD4FDB"/>
    <w:rsid w:val="00CD5A09"/>
    <w:rsid w:val="00CD5C66"/>
    <w:rsid w:val="00CD765B"/>
    <w:rsid w:val="00CE03F5"/>
    <w:rsid w:val="00CE3320"/>
    <w:rsid w:val="00CE37B7"/>
    <w:rsid w:val="00CE6239"/>
    <w:rsid w:val="00CF0526"/>
    <w:rsid w:val="00CF07AB"/>
    <w:rsid w:val="00CF08EC"/>
    <w:rsid w:val="00CF0C61"/>
    <w:rsid w:val="00CF46AD"/>
    <w:rsid w:val="00CF6575"/>
    <w:rsid w:val="00CF75ED"/>
    <w:rsid w:val="00CF7EE7"/>
    <w:rsid w:val="00D00992"/>
    <w:rsid w:val="00D01599"/>
    <w:rsid w:val="00D019B5"/>
    <w:rsid w:val="00D01DCD"/>
    <w:rsid w:val="00D02C45"/>
    <w:rsid w:val="00D02D8B"/>
    <w:rsid w:val="00D030DC"/>
    <w:rsid w:val="00D0378B"/>
    <w:rsid w:val="00D0462D"/>
    <w:rsid w:val="00D061C2"/>
    <w:rsid w:val="00D0757B"/>
    <w:rsid w:val="00D1047D"/>
    <w:rsid w:val="00D1050D"/>
    <w:rsid w:val="00D107FD"/>
    <w:rsid w:val="00D1400D"/>
    <w:rsid w:val="00D14070"/>
    <w:rsid w:val="00D16294"/>
    <w:rsid w:val="00D16823"/>
    <w:rsid w:val="00D17F30"/>
    <w:rsid w:val="00D2391C"/>
    <w:rsid w:val="00D23F6C"/>
    <w:rsid w:val="00D24478"/>
    <w:rsid w:val="00D24A93"/>
    <w:rsid w:val="00D26035"/>
    <w:rsid w:val="00D26381"/>
    <w:rsid w:val="00D266CA"/>
    <w:rsid w:val="00D272C9"/>
    <w:rsid w:val="00D30BB6"/>
    <w:rsid w:val="00D3117A"/>
    <w:rsid w:val="00D319E6"/>
    <w:rsid w:val="00D31AF6"/>
    <w:rsid w:val="00D34542"/>
    <w:rsid w:val="00D34793"/>
    <w:rsid w:val="00D355D4"/>
    <w:rsid w:val="00D3570B"/>
    <w:rsid w:val="00D3580C"/>
    <w:rsid w:val="00D35CCA"/>
    <w:rsid w:val="00D3612F"/>
    <w:rsid w:val="00D36815"/>
    <w:rsid w:val="00D36BB4"/>
    <w:rsid w:val="00D4016D"/>
    <w:rsid w:val="00D40949"/>
    <w:rsid w:val="00D420E6"/>
    <w:rsid w:val="00D43978"/>
    <w:rsid w:val="00D43EDC"/>
    <w:rsid w:val="00D44389"/>
    <w:rsid w:val="00D45359"/>
    <w:rsid w:val="00D46BC6"/>
    <w:rsid w:val="00D519CB"/>
    <w:rsid w:val="00D52508"/>
    <w:rsid w:val="00D533B2"/>
    <w:rsid w:val="00D550AF"/>
    <w:rsid w:val="00D55502"/>
    <w:rsid w:val="00D55893"/>
    <w:rsid w:val="00D560E6"/>
    <w:rsid w:val="00D57076"/>
    <w:rsid w:val="00D57CE0"/>
    <w:rsid w:val="00D60BD8"/>
    <w:rsid w:val="00D62FEE"/>
    <w:rsid w:val="00D64795"/>
    <w:rsid w:val="00D66C3E"/>
    <w:rsid w:val="00D67CAD"/>
    <w:rsid w:val="00D70086"/>
    <w:rsid w:val="00D707C5"/>
    <w:rsid w:val="00D707CC"/>
    <w:rsid w:val="00D70F5A"/>
    <w:rsid w:val="00D72709"/>
    <w:rsid w:val="00D73049"/>
    <w:rsid w:val="00D741CA"/>
    <w:rsid w:val="00D75C13"/>
    <w:rsid w:val="00D76842"/>
    <w:rsid w:val="00D7761E"/>
    <w:rsid w:val="00D81695"/>
    <w:rsid w:val="00D824B0"/>
    <w:rsid w:val="00D847D2"/>
    <w:rsid w:val="00D85881"/>
    <w:rsid w:val="00D85961"/>
    <w:rsid w:val="00D85A71"/>
    <w:rsid w:val="00D87A4B"/>
    <w:rsid w:val="00D90319"/>
    <w:rsid w:val="00D91EFE"/>
    <w:rsid w:val="00D926C7"/>
    <w:rsid w:val="00D92F3F"/>
    <w:rsid w:val="00D93557"/>
    <w:rsid w:val="00D95C7F"/>
    <w:rsid w:val="00D96995"/>
    <w:rsid w:val="00D972DF"/>
    <w:rsid w:val="00D97921"/>
    <w:rsid w:val="00DA2981"/>
    <w:rsid w:val="00DA2FA3"/>
    <w:rsid w:val="00DA33AF"/>
    <w:rsid w:val="00DA359A"/>
    <w:rsid w:val="00DA73F2"/>
    <w:rsid w:val="00DB1068"/>
    <w:rsid w:val="00DB1376"/>
    <w:rsid w:val="00DB15F0"/>
    <w:rsid w:val="00DB2EE5"/>
    <w:rsid w:val="00DB3E31"/>
    <w:rsid w:val="00DB5369"/>
    <w:rsid w:val="00DB67F2"/>
    <w:rsid w:val="00DB7448"/>
    <w:rsid w:val="00DC0AF2"/>
    <w:rsid w:val="00DC12C6"/>
    <w:rsid w:val="00DC145F"/>
    <w:rsid w:val="00DC35CD"/>
    <w:rsid w:val="00DC46FE"/>
    <w:rsid w:val="00DC5249"/>
    <w:rsid w:val="00DC6588"/>
    <w:rsid w:val="00DC69BC"/>
    <w:rsid w:val="00DC7146"/>
    <w:rsid w:val="00DC73F4"/>
    <w:rsid w:val="00DC7882"/>
    <w:rsid w:val="00DD0131"/>
    <w:rsid w:val="00DD018C"/>
    <w:rsid w:val="00DD16EB"/>
    <w:rsid w:val="00DD5AFB"/>
    <w:rsid w:val="00DD5DA9"/>
    <w:rsid w:val="00DD6261"/>
    <w:rsid w:val="00DD631F"/>
    <w:rsid w:val="00DD6BCA"/>
    <w:rsid w:val="00DD75FF"/>
    <w:rsid w:val="00DE2B0E"/>
    <w:rsid w:val="00DE62CC"/>
    <w:rsid w:val="00DE6D18"/>
    <w:rsid w:val="00DE71B4"/>
    <w:rsid w:val="00DE77A4"/>
    <w:rsid w:val="00DE7B22"/>
    <w:rsid w:val="00DF11C5"/>
    <w:rsid w:val="00DF12A9"/>
    <w:rsid w:val="00DF264D"/>
    <w:rsid w:val="00DF4204"/>
    <w:rsid w:val="00DF42B4"/>
    <w:rsid w:val="00DF514B"/>
    <w:rsid w:val="00DF5EE7"/>
    <w:rsid w:val="00DF60B8"/>
    <w:rsid w:val="00DF6CD2"/>
    <w:rsid w:val="00DF76D1"/>
    <w:rsid w:val="00E00FF8"/>
    <w:rsid w:val="00E014E1"/>
    <w:rsid w:val="00E01B5A"/>
    <w:rsid w:val="00E02883"/>
    <w:rsid w:val="00E02EFB"/>
    <w:rsid w:val="00E0583A"/>
    <w:rsid w:val="00E05BC2"/>
    <w:rsid w:val="00E110DA"/>
    <w:rsid w:val="00E119D0"/>
    <w:rsid w:val="00E11B6A"/>
    <w:rsid w:val="00E11E81"/>
    <w:rsid w:val="00E12A82"/>
    <w:rsid w:val="00E130D2"/>
    <w:rsid w:val="00E13A48"/>
    <w:rsid w:val="00E15277"/>
    <w:rsid w:val="00E15FDD"/>
    <w:rsid w:val="00E20709"/>
    <w:rsid w:val="00E20B3F"/>
    <w:rsid w:val="00E2234C"/>
    <w:rsid w:val="00E229E9"/>
    <w:rsid w:val="00E22FEA"/>
    <w:rsid w:val="00E24718"/>
    <w:rsid w:val="00E24C97"/>
    <w:rsid w:val="00E24E24"/>
    <w:rsid w:val="00E251FE"/>
    <w:rsid w:val="00E258F8"/>
    <w:rsid w:val="00E266E7"/>
    <w:rsid w:val="00E267D6"/>
    <w:rsid w:val="00E269B0"/>
    <w:rsid w:val="00E30C24"/>
    <w:rsid w:val="00E328C8"/>
    <w:rsid w:val="00E35342"/>
    <w:rsid w:val="00E3663C"/>
    <w:rsid w:val="00E36BA8"/>
    <w:rsid w:val="00E372EE"/>
    <w:rsid w:val="00E37C70"/>
    <w:rsid w:val="00E4063A"/>
    <w:rsid w:val="00E4095E"/>
    <w:rsid w:val="00E410FC"/>
    <w:rsid w:val="00E419C2"/>
    <w:rsid w:val="00E41B2D"/>
    <w:rsid w:val="00E41D17"/>
    <w:rsid w:val="00E437FD"/>
    <w:rsid w:val="00E43911"/>
    <w:rsid w:val="00E43C2C"/>
    <w:rsid w:val="00E43EFC"/>
    <w:rsid w:val="00E4479D"/>
    <w:rsid w:val="00E448C9"/>
    <w:rsid w:val="00E4505C"/>
    <w:rsid w:val="00E450E9"/>
    <w:rsid w:val="00E45EAA"/>
    <w:rsid w:val="00E46005"/>
    <w:rsid w:val="00E50A88"/>
    <w:rsid w:val="00E51543"/>
    <w:rsid w:val="00E54FA3"/>
    <w:rsid w:val="00E555CA"/>
    <w:rsid w:val="00E55C8E"/>
    <w:rsid w:val="00E56355"/>
    <w:rsid w:val="00E5702A"/>
    <w:rsid w:val="00E57A33"/>
    <w:rsid w:val="00E6000A"/>
    <w:rsid w:val="00E6069E"/>
    <w:rsid w:val="00E62EE9"/>
    <w:rsid w:val="00E62F4C"/>
    <w:rsid w:val="00E62F5B"/>
    <w:rsid w:val="00E63902"/>
    <w:rsid w:val="00E63B82"/>
    <w:rsid w:val="00E65302"/>
    <w:rsid w:val="00E65EAB"/>
    <w:rsid w:val="00E664DB"/>
    <w:rsid w:val="00E72B24"/>
    <w:rsid w:val="00E72FA5"/>
    <w:rsid w:val="00E73ACE"/>
    <w:rsid w:val="00E73F84"/>
    <w:rsid w:val="00E7420C"/>
    <w:rsid w:val="00E74C39"/>
    <w:rsid w:val="00E74EDD"/>
    <w:rsid w:val="00E75534"/>
    <w:rsid w:val="00E75F84"/>
    <w:rsid w:val="00E7604F"/>
    <w:rsid w:val="00E76CC0"/>
    <w:rsid w:val="00E76FA2"/>
    <w:rsid w:val="00E7768D"/>
    <w:rsid w:val="00E819DB"/>
    <w:rsid w:val="00E827D1"/>
    <w:rsid w:val="00E851AB"/>
    <w:rsid w:val="00E8541A"/>
    <w:rsid w:val="00E856B9"/>
    <w:rsid w:val="00E8731B"/>
    <w:rsid w:val="00E87345"/>
    <w:rsid w:val="00E8798D"/>
    <w:rsid w:val="00E90371"/>
    <w:rsid w:val="00E90D3C"/>
    <w:rsid w:val="00E92154"/>
    <w:rsid w:val="00E92784"/>
    <w:rsid w:val="00E934CA"/>
    <w:rsid w:val="00E950A8"/>
    <w:rsid w:val="00E95215"/>
    <w:rsid w:val="00E9536C"/>
    <w:rsid w:val="00E97265"/>
    <w:rsid w:val="00EA0497"/>
    <w:rsid w:val="00EA064D"/>
    <w:rsid w:val="00EA0E3F"/>
    <w:rsid w:val="00EA35D3"/>
    <w:rsid w:val="00EA4182"/>
    <w:rsid w:val="00EA4335"/>
    <w:rsid w:val="00EA5F81"/>
    <w:rsid w:val="00EA6432"/>
    <w:rsid w:val="00EA6DE9"/>
    <w:rsid w:val="00EA6E82"/>
    <w:rsid w:val="00EA707E"/>
    <w:rsid w:val="00EA73D8"/>
    <w:rsid w:val="00EA75C9"/>
    <w:rsid w:val="00EA78AE"/>
    <w:rsid w:val="00EB018F"/>
    <w:rsid w:val="00EB13DA"/>
    <w:rsid w:val="00EB14FD"/>
    <w:rsid w:val="00EB2EC9"/>
    <w:rsid w:val="00EB3360"/>
    <w:rsid w:val="00EB389F"/>
    <w:rsid w:val="00EB3BC3"/>
    <w:rsid w:val="00EB4AD6"/>
    <w:rsid w:val="00EB5B8D"/>
    <w:rsid w:val="00EB69A8"/>
    <w:rsid w:val="00EB7415"/>
    <w:rsid w:val="00EB75CD"/>
    <w:rsid w:val="00EB7731"/>
    <w:rsid w:val="00EB776A"/>
    <w:rsid w:val="00EB782B"/>
    <w:rsid w:val="00EB7F1B"/>
    <w:rsid w:val="00EC0108"/>
    <w:rsid w:val="00EC0D43"/>
    <w:rsid w:val="00EC152A"/>
    <w:rsid w:val="00EC1F90"/>
    <w:rsid w:val="00EC2954"/>
    <w:rsid w:val="00EC2CAC"/>
    <w:rsid w:val="00EC4C70"/>
    <w:rsid w:val="00EC53E4"/>
    <w:rsid w:val="00EC7973"/>
    <w:rsid w:val="00ED0C28"/>
    <w:rsid w:val="00ED0FBA"/>
    <w:rsid w:val="00ED120B"/>
    <w:rsid w:val="00ED2DD7"/>
    <w:rsid w:val="00ED38FC"/>
    <w:rsid w:val="00ED4255"/>
    <w:rsid w:val="00ED44CA"/>
    <w:rsid w:val="00ED609C"/>
    <w:rsid w:val="00ED6894"/>
    <w:rsid w:val="00ED68CC"/>
    <w:rsid w:val="00EE28BA"/>
    <w:rsid w:val="00EE3694"/>
    <w:rsid w:val="00EE5425"/>
    <w:rsid w:val="00EE5D9A"/>
    <w:rsid w:val="00EE69CF"/>
    <w:rsid w:val="00EE69F7"/>
    <w:rsid w:val="00EE6CCE"/>
    <w:rsid w:val="00EE792E"/>
    <w:rsid w:val="00EF0499"/>
    <w:rsid w:val="00EF0666"/>
    <w:rsid w:val="00EF0CB7"/>
    <w:rsid w:val="00EF0EB9"/>
    <w:rsid w:val="00EF2991"/>
    <w:rsid w:val="00EF32A5"/>
    <w:rsid w:val="00EF3C5C"/>
    <w:rsid w:val="00EF3CEA"/>
    <w:rsid w:val="00EF42D5"/>
    <w:rsid w:val="00EF5568"/>
    <w:rsid w:val="00EF6CA0"/>
    <w:rsid w:val="00EF7B39"/>
    <w:rsid w:val="00F01080"/>
    <w:rsid w:val="00F030E1"/>
    <w:rsid w:val="00F05AD2"/>
    <w:rsid w:val="00F06332"/>
    <w:rsid w:val="00F069FA"/>
    <w:rsid w:val="00F07624"/>
    <w:rsid w:val="00F1098B"/>
    <w:rsid w:val="00F10D9D"/>
    <w:rsid w:val="00F10E02"/>
    <w:rsid w:val="00F13225"/>
    <w:rsid w:val="00F1569C"/>
    <w:rsid w:val="00F15A59"/>
    <w:rsid w:val="00F1607B"/>
    <w:rsid w:val="00F209B1"/>
    <w:rsid w:val="00F20C3B"/>
    <w:rsid w:val="00F211C7"/>
    <w:rsid w:val="00F21207"/>
    <w:rsid w:val="00F21900"/>
    <w:rsid w:val="00F221ED"/>
    <w:rsid w:val="00F22815"/>
    <w:rsid w:val="00F24EC3"/>
    <w:rsid w:val="00F30CE7"/>
    <w:rsid w:val="00F3107F"/>
    <w:rsid w:val="00F3113D"/>
    <w:rsid w:val="00F329B5"/>
    <w:rsid w:val="00F34803"/>
    <w:rsid w:val="00F34F1C"/>
    <w:rsid w:val="00F35B0D"/>
    <w:rsid w:val="00F40616"/>
    <w:rsid w:val="00F4082D"/>
    <w:rsid w:val="00F418B6"/>
    <w:rsid w:val="00F41B42"/>
    <w:rsid w:val="00F4434C"/>
    <w:rsid w:val="00F44748"/>
    <w:rsid w:val="00F45466"/>
    <w:rsid w:val="00F47268"/>
    <w:rsid w:val="00F478CA"/>
    <w:rsid w:val="00F47ECD"/>
    <w:rsid w:val="00F50783"/>
    <w:rsid w:val="00F50819"/>
    <w:rsid w:val="00F50FF5"/>
    <w:rsid w:val="00F525B3"/>
    <w:rsid w:val="00F549B2"/>
    <w:rsid w:val="00F5577E"/>
    <w:rsid w:val="00F57061"/>
    <w:rsid w:val="00F5756C"/>
    <w:rsid w:val="00F6176C"/>
    <w:rsid w:val="00F61B4E"/>
    <w:rsid w:val="00F632B2"/>
    <w:rsid w:val="00F64E37"/>
    <w:rsid w:val="00F64FE6"/>
    <w:rsid w:val="00F65416"/>
    <w:rsid w:val="00F65460"/>
    <w:rsid w:val="00F654E1"/>
    <w:rsid w:val="00F65AE8"/>
    <w:rsid w:val="00F660DD"/>
    <w:rsid w:val="00F668C1"/>
    <w:rsid w:val="00F66D1B"/>
    <w:rsid w:val="00F7060B"/>
    <w:rsid w:val="00F70CE7"/>
    <w:rsid w:val="00F71892"/>
    <w:rsid w:val="00F735C4"/>
    <w:rsid w:val="00F735FE"/>
    <w:rsid w:val="00F74157"/>
    <w:rsid w:val="00F7515F"/>
    <w:rsid w:val="00F767E7"/>
    <w:rsid w:val="00F76FB4"/>
    <w:rsid w:val="00F77513"/>
    <w:rsid w:val="00F806F9"/>
    <w:rsid w:val="00F80A49"/>
    <w:rsid w:val="00F82291"/>
    <w:rsid w:val="00F826E1"/>
    <w:rsid w:val="00F82D8C"/>
    <w:rsid w:val="00F834E9"/>
    <w:rsid w:val="00F83F19"/>
    <w:rsid w:val="00F849D2"/>
    <w:rsid w:val="00F85435"/>
    <w:rsid w:val="00F85DF5"/>
    <w:rsid w:val="00F8623C"/>
    <w:rsid w:val="00F86632"/>
    <w:rsid w:val="00F872DE"/>
    <w:rsid w:val="00F87F7F"/>
    <w:rsid w:val="00F925DC"/>
    <w:rsid w:val="00F92787"/>
    <w:rsid w:val="00F92DD9"/>
    <w:rsid w:val="00F92ECC"/>
    <w:rsid w:val="00F9323A"/>
    <w:rsid w:val="00F93338"/>
    <w:rsid w:val="00F946D5"/>
    <w:rsid w:val="00F972CC"/>
    <w:rsid w:val="00F97691"/>
    <w:rsid w:val="00F979C4"/>
    <w:rsid w:val="00FA1CAE"/>
    <w:rsid w:val="00FA210C"/>
    <w:rsid w:val="00FA2150"/>
    <w:rsid w:val="00FA2680"/>
    <w:rsid w:val="00FA2E23"/>
    <w:rsid w:val="00FA467B"/>
    <w:rsid w:val="00FA5052"/>
    <w:rsid w:val="00FA5333"/>
    <w:rsid w:val="00FA67BE"/>
    <w:rsid w:val="00FA6A25"/>
    <w:rsid w:val="00FA7809"/>
    <w:rsid w:val="00FB11F8"/>
    <w:rsid w:val="00FB17EC"/>
    <w:rsid w:val="00FB18C0"/>
    <w:rsid w:val="00FB1F86"/>
    <w:rsid w:val="00FB26C7"/>
    <w:rsid w:val="00FB3573"/>
    <w:rsid w:val="00FB4A97"/>
    <w:rsid w:val="00FB5318"/>
    <w:rsid w:val="00FB6F83"/>
    <w:rsid w:val="00FB7426"/>
    <w:rsid w:val="00FB7AC7"/>
    <w:rsid w:val="00FC0B85"/>
    <w:rsid w:val="00FC0E25"/>
    <w:rsid w:val="00FC1766"/>
    <w:rsid w:val="00FC376B"/>
    <w:rsid w:val="00FC5AA6"/>
    <w:rsid w:val="00FC6F7F"/>
    <w:rsid w:val="00FC7010"/>
    <w:rsid w:val="00FD00C4"/>
    <w:rsid w:val="00FD02AF"/>
    <w:rsid w:val="00FD09E5"/>
    <w:rsid w:val="00FD0AAF"/>
    <w:rsid w:val="00FD1A2B"/>
    <w:rsid w:val="00FD200B"/>
    <w:rsid w:val="00FD20F2"/>
    <w:rsid w:val="00FD3A3E"/>
    <w:rsid w:val="00FD40DC"/>
    <w:rsid w:val="00FD418D"/>
    <w:rsid w:val="00FD4578"/>
    <w:rsid w:val="00FD5A02"/>
    <w:rsid w:val="00FD68D0"/>
    <w:rsid w:val="00FD6A01"/>
    <w:rsid w:val="00FD7D8A"/>
    <w:rsid w:val="00FD7E51"/>
    <w:rsid w:val="00FE0A49"/>
    <w:rsid w:val="00FE1E37"/>
    <w:rsid w:val="00FE1F50"/>
    <w:rsid w:val="00FE237D"/>
    <w:rsid w:val="00FE371E"/>
    <w:rsid w:val="00FE3932"/>
    <w:rsid w:val="00FE465E"/>
    <w:rsid w:val="00FE58AF"/>
    <w:rsid w:val="00FE58BC"/>
    <w:rsid w:val="00FE58E5"/>
    <w:rsid w:val="00FE5EC2"/>
    <w:rsid w:val="00FE6D39"/>
    <w:rsid w:val="00FE7F69"/>
    <w:rsid w:val="00FF14E9"/>
    <w:rsid w:val="00FF1C14"/>
    <w:rsid w:val="00FF2456"/>
    <w:rsid w:val="00FF34CB"/>
    <w:rsid w:val="00FF3925"/>
    <w:rsid w:val="00FF3DD4"/>
    <w:rsid w:val="00FF468C"/>
    <w:rsid w:val="00FF49CE"/>
    <w:rsid w:val="00FF55FB"/>
    <w:rsid w:val="00FF5627"/>
    <w:rsid w:val="00FF5CD9"/>
    <w:rsid w:val="00FF632F"/>
    <w:rsid w:val="00FF777D"/>
    <w:rsid w:val="00FF7A6F"/>
    <w:rsid w:val="00FF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0" w:qFormat="1"/>
    <w:lsdException w:name="heading 8" w:uiPriority="0" w:unhideWhenUsed="0" w:qFormat="1"/>
    <w:lsdException w:name="heading 9" w:uiPriority="0" w:unhideWhenUsed="0"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caption" w:uiPriority="35" w:qFormat="1"/>
    <w:lsdException w:name="List 2" w:semiHidden="0" w:unhideWhenUsed="0"/>
    <w:lsdException w:name="List Number 2" w:uiPriority="10" w:qFormat="1"/>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qFormat="1"/>
    <w:lsdException w:name="HTML Acronym" w:unhideWhenUsed="0"/>
    <w:lsdException w:name="HTML Address" w:unhideWhenUsed="0"/>
    <w:lsdException w:name="HTML Cite" w:unhideWhenUsed="0"/>
    <w:lsdException w:name="Table Grid" w:semiHidden="0" w:uiPriority="0"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4F50EA"/>
    <w:rPr>
      <w:rFonts w:asciiTheme="minorHAnsi" w:hAnsiTheme="minorHAnsi"/>
    </w:rPr>
  </w:style>
  <w:style w:type="paragraph" w:styleId="Heading1">
    <w:name w:val="heading 1"/>
    <w:aliases w:val="h1"/>
    <w:basedOn w:val="Normal"/>
    <w:next w:val="BodyText"/>
    <w:link w:val="Heading1Char"/>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qFormat/>
    <w:rsid w:val="005E428A"/>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qFormat/>
    <w:rsid w:val="00422146"/>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qFormat/>
    <w:rsid w:val="0041021C"/>
    <w:pPr>
      <w:keepNext/>
      <w:keepLines/>
      <w:spacing w:before="200"/>
      <w:outlineLvl w:val="5"/>
    </w:pPr>
    <w:rPr>
      <w:rFonts w:ascii="Arial" w:eastAsiaTheme="majorEastAsia" w:hAnsi="Arial" w:cstheme="majorBidi"/>
      <w:b/>
      <w:iCs/>
      <w:color w:val="365F91" w:themeColor="accent1" w:themeShade="BF"/>
      <w:sz w:val="20"/>
    </w:rPr>
  </w:style>
  <w:style w:type="paragraph" w:styleId="Heading7">
    <w:name w:val="heading 7"/>
    <w:basedOn w:val="Normal"/>
    <w:next w:val="TOC5"/>
    <w:link w:val="Heading7Char"/>
    <w:autoRedefine/>
    <w:qFormat/>
    <w:rsid w:val="00D00992"/>
    <w:pPr>
      <w:tabs>
        <w:tab w:val="num" w:pos="1296"/>
      </w:tabs>
      <w:spacing w:before="60" w:after="60" w:line="360" w:lineRule="exact"/>
      <w:ind w:left="1296" w:hanging="1296"/>
      <w:outlineLvl w:val="6"/>
    </w:pPr>
    <w:rPr>
      <w:rFonts w:ascii="Verdana" w:eastAsia="Times New Roman" w:hAnsi="Verdana" w:cs="Times New Roman"/>
      <w:color w:val="000000"/>
      <w:sz w:val="20"/>
      <w:szCs w:val="24"/>
    </w:rPr>
  </w:style>
  <w:style w:type="paragraph" w:styleId="Heading8">
    <w:name w:val="heading 8"/>
    <w:basedOn w:val="Heading7"/>
    <w:next w:val="Normal"/>
    <w:link w:val="Heading8Char"/>
    <w:autoRedefine/>
    <w:qFormat/>
    <w:rsid w:val="00D00992"/>
    <w:pPr>
      <w:tabs>
        <w:tab w:val="clear" w:pos="1296"/>
        <w:tab w:val="num" w:pos="1440"/>
      </w:tabs>
      <w:spacing w:line="300" w:lineRule="exact"/>
      <w:ind w:left="1440" w:hanging="1440"/>
      <w:outlineLvl w:val="7"/>
    </w:pPr>
    <w:rPr>
      <w:b/>
      <w:iCs/>
    </w:rPr>
  </w:style>
  <w:style w:type="paragraph" w:styleId="Heading9">
    <w:name w:val="heading 9"/>
    <w:basedOn w:val="Heading7"/>
    <w:next w:val="Normal"/>
    <w:link w:val="Heading9Char"/>
    <w:autoRedefine/>
    <w:qFormat/>
    <w:rsid w:val="00D00992"/>
    <w:pPr>
      <w:tabs>
        <w:tab w:val="clear" w:pos="1296"/>
        <w:tab w:val="num" w:pos="1584"/>
      </w:tabs>
      <w:spacing w:line="260" w:lineRule="exact"/>
      <w:ind w:left="1584" w:hanging="1584"/>
      <w:outlineLvl w:val="8"/>
    </w:pPr>
    <w:rPr>
      <w:rFonts w:cs="Arial"/>
      <w:b/>
      <w:color w:val="8080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rsid w:val="005E428A"/>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rsid w:val="00422146"/>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uiPriority w:val="99"/>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uiPriority w:val="99"/>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B501D9"/>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3C39B7"/>
    <w:pPr>
      <w:tabs>
        <w:tab w:val="right" w:leader="dot" w:pos="7680"/>
      </w:tabs>
    </w:pPr>
    <w:rPr>
      <w:rFonts w:eastAsiaTheme="minorEastAsia"/>
      <w:noProof/>
      <w:sz w:val="20"/>
    </w:rPr>
  </w:style>
  <w:style w:type="paragraph" w:customStyle="1" w:styleId="TableHead">
    <w:name w:val="Table Head"/>
    <w:basedOn w:val="BodyText"/>
    <w:next w:val="BodyText"/>
    <w:link w:val="TableHeadChar"/>
    <w:rsid w:val="00635B49"/>
    <w:pPr>
      <w:keepNext/>
      <w:keepLines/>
      <w:spacing w:before="160" w:after="0"/>
    </w:pPr>
    <w:rPr>
      <w:b/>
      <w:sz w:val="21"/>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semiHidden/>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iPriority w:val="99"/>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rsid w:val="00336F0B"/>
    <w:rPr>
      <w:rFonts w:asciiTheme="minorHAnsi" w:eastAsia="MS Mincho" w:hAnsiTheme="minorHAnsi" w:cs="Arial"/>
      <w:sz w:val="16"/>
      <w:szCs w:val="20"/>
    </w:rPr>
  </w:style>
  <w:style w:type="paragraph" w:styleId="Footer">
    <w:name w:val="footer"/>
    <w:basedOn w:val="Normal"/>
    <w:link w:val="FooterChar"/>
    <w:uiPriority w:val="99"/>
    <w:rsid w:val="00DE77A4"/>
    <w:pPr>
      <w:tabs>
        <w:tab w:val="center" w:pos="4680"/>
        <w:tab w:val="right" w:pos="9360"/>
      </w:tabs>
    </w:pPr>
    <w:rPr>
      <w:sz w:val="16"/>
    </w:rPr>
  </w:style>
  <w:style w:type="character" w:customStyle="1" w:styleId="FooterChar">
    <w:name w:val="Footer Char"/>
    <w:basedOn w:val="DefaultParagraphFont"/>
    <w:link w:val="Footer"/>
    <w:uiPriority w:val="99"/>
    <w:rsid w:val="00336F0B"/>
    <w:rPr>
      <w:rFonts w:asciiTheme="minorHAnsi" w:hAnsiTheme="minorHAnsi"/>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635B49"/>
    <w:pPr>
      <w:tabs>
        <w:tab w:val="left" w:pos="2880"/>
      </w:tabs>
      <w:spacing w:after="80"/>
      <w:ind w:left="360"/>
    </w:pPr>
    <w:rPr>
      <w:rFonts w:eastAsia="MS Mincho" w:cs="Arial"/>
      <w:szCs w:val="20"/>
    </w:rPr>
  </w:style>
  <w:style w:type="character" w:customStyle="1" w:styleId="BodyTextIndentChar">
    <w:name w:val="Body Text Indent Char"/>
    <w:basedOn w:val="DefaultParagraphFont"/>
    <w:link w:val="BodyTextIndent"/>
    <w:rsid w:val="00635B49"/>
    <w:rPr>
      <w:rFonts w:asciiTheme="minorHAnsi" w:eastAsia="MS Mincho" w:hAnsiTheme="minorHAnsi"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qFormat/>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336F0B"/>
    <w:rPr>
      <w:rFonts w:ascii="Arial" w:eastAsiaTheme="majorEastAsia" w:hAnsi="Arial" w:cstheme="majorBidi"/>
      <w:iCs/>
      <w:spacing w:val="15"/>
      <w:sz w:val="32"/>
      <w:szCs w:val="24"/>
    </w:rPr>
  </w:style>
  <w:style w:type="paragraph" w:customStyle="1" w:styleId="FigCap">
    <w:name w:val="FigCap"/>
    <w:basedOn w:val="Normal"/>
    <w:next w:val="BodyText"/>
    <w:autoRedefine/>
    <w:rsid w:val="00486DB0"/>
    <w:pPr>
      <w:spacing w:before="160" w:after="240"/>
      <w:ind w:left="720"/>
    </w:pPr>
    <w:rPr>
      <w:rFonts w:ascii="Californian FB" w:eastAsia="MS Mincho" w:hAnsi="Californian FB" w:cs="Arial"/>
      <w:b/>
      <w:bCs/>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3C39B7"/>
    <w:pPr>
      <w:tabs>
        <w:tab w:val="right" w:leader="dot" w:pos="7680"/>
      </w:tabs>
      <w:ind w:left="240"/>
    </w:pPr>
    <w:rPr>
      <w:noProof/>
      <w:sz w:val="20"/>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rsid w:val="00336F0B"/>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rsid w:val="00336F0B"/>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3A0C5C"/>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semiHidden/>
    <w:qFormat/>
    <w:rsid w:val="00035098"/>
    <w:pPr>
      <w:shd w:val="clear" w:color="auto" w:fill="BFBFBF" w:themeFill="background1" w:themeFillShade="BF"/>
      <w:spacing w:after="120"/>
    </w:pPr>
    <w:rPr>
      <w:sz w:val="18"/>
    </w:rPr>
  </w:style>
  <w:style w:type="paragraph" w:styleId="BodyTextIndent2">
    <w:name w:val="Body Text Indent 2"/>
    <w:basedOn w:val="Normal"/>
    <w:link w:val="BodyTextIndent2Char"/>
    <w:uiPriority w:val="99"/>
    <w:rsid w:val="00F44748"/>
    <w:pPr>
      <w:spacing w:after="80"/>
      <w:ind w:left="720"/>
    </w:pPr>
  </w:style>
  <w:style w:type="character" w:customStyle="1" w:styleId="BodyTextIndent2Char">
    <w:name w:val="Body Text Indent 2 Char"/>
    <w:basedOn w:val="DefaultParagraphFont"/>
    <w:link w:val="BodyTextIndent2"/>
    <w:uiPriority w:val="99"/>
    <w:rsid w:val="006D3A41"/>
    <w:rPr>
      <w:rFonts w:asciiTheme="minorHAnsi" w:hAnsiTheme="minorHAnsi"/>
    </w:rPr>
  </w:style>
  <w:style w:type="table" w:styleId="TableGrid">
    <w:name w:val="Table Grid"/>
    <w:basedOn w:val="TableNormal"/>
    <w:rsid w:val="000350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Bullet">
    <w:name w:val="Instruction Bullet"/>
    <w:basedOn w:val="BulletList"/>
    <w:semiHidden/>
    <w:rsid w:val="006032C7"/>
    <w:pPr>
      <w:shd w:val="clear" w:color="auto" w:fill="BFBFBF" w:themeFill="background1" w:themeFillShade="BF"/>
      <w:spacing w:after="0"/>
    </w:pPr>
    <w:rPr>
      <w:rFonts w:eastAsia="Times New Roman" w:cs="Times New Roman"/>
      <w:sz w:val="18"/>
    </w:rPr>
  </w:style>
  <w:style w:type="character" w:styleId="CommentReference">
    <w:name w:val="annotation reference"/>
    <w:basedOn w:val="DefaultParagraphFont"/>
    <w:uiPriority w:val="99"/>
    <w:unhideWhenUsed/>
    <w:rsid w:val="00E43EFC"/>
    <w:rPr>
      <w:sz w:val="16"/>
      <w:szCs w:val="16"/>
    </w:rPr>
  </w:style>
  <w:style w:type="paragraph" w:styleId="CommentSubject">
    <w:name w:val="annotation subject"/>
    <w:basedOn w:val="CommentText"/>
    <w:next w:val="CommentText"/>
    <w:link w:val="CommentSubjectChar"/>
    <w:uiPriority w:val="99"/>
    <w:semiHidden/>
    <w:unhideWhenUsed/>
    <w:rsid w:val="00E43EFC"/>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E43EFC"/>
    <w:rPr>
      <w:rFonts w:asciiTheme="minorHAnsi" w:eastAsia="Times New Roman" w:hAnsiTheme="minorHAnsi" w:cs="Times New Roman"/>
      <w:b/>
      <w:bCs/>
      <w:color w:val="0000FF"/>
      <w:sz w:val="20"/>
      <w:szCs w:val="20"/>
      <w:shd w:val="clear" w:color="auto" w:fill="C0C0C0"/>
    </w:rPr>
  </w:style>
  <w:style w:type="character" w:customStyle="1" w:styleId="TableHeadChar">
    <w:name w:val="Table Head Char"/>
    <w:basedOn w:val="DefaultParagraphFont"/>
    <w:link w:val="TableHead"/>
    <w:rsid w:val="00635B49"/>
    <w:rPr>
      <w:rFonts w:asciiTheme="minorHAnsi" w:eastAsia="MS Mincho" w:hAnsiTheme="minorHAnsi" w:cs="Arial"/>
      <w:b/>
      <w:sz w:val="21"/>
      <w:szCs w:val="20"/>
    </w:rPr>
  </w:style>
  <w:style w:type="paragraph" w:styleId="List2">
    <w:name w:val="List 2"/>
    <w:basedOn w:val="Normal"/>
    <w:uiPriority w:val="99"/>
    <w:rsid w:val="00550C5C"/>
    <w:pPr>
      <w:ind w:left="720" w:hanging="360"/>
      <w:contextualSpacing/>
    </w:pPr>
  </w:style>
  <w:style w:type="paragraph" w:customStyle="1" w:styleId="Wiki">
    <w:name w:val="Wiki"/>
    <w:basedOn w:val="BodyText"/>
    <w:link w:val="WikiChar"/>
    <w:semiHidden/>
    <w:rsid w:val="00B14ACD"/>
    <w:pPr>
      <w:tabs>
        <w:tab w:val="clear" w:pos="360"/>
        <w:tab w:val="clear" w:pos="720"/>
      </w:tabs>
      <w:spacing w:after="120" w:line="276" w:lineRule="auto"/>
    </w:pPr>
    <w:rPr>
      <w:color w:val="984806" w:themeColor="accent6" w:themeShade="80"/>
      <w:u w:val="dottedHeavy"/>
    </w:rPr>
  </w:style>
  <w:style w:type="character" w:customStyle="1" w:styleId="WikiChar">
    <w:name w:val="Wiki Char"/>
    <w:basedOn w:val="DefaultParagraphFont"/>
    <w:link w:val="Wiki"/>
    <w:semiHidden/>
    <w:rsid w:val="00B501D9"/>
    <w:rPr>
      <w:rFonts w:asciiTheme="minorHAnsi" w:eastAsia="MS Mincho" w:hAnsiTheme="minorHAnsi" w:cs="Arial"/>
      <w:color w:val="984806" w:themeColor="accent6" w:themeShade="80"/>
      <w:szCs w:val="20"/>
      <w:u w:val="dottedHeavy"/>
    </w:rPr>
  </w:style>
  <w:style w:type="character" w:styleId="FollowedHyperlink">
    <w:name w:val="FollowedHyperlink"/>
    <w:basedOn w:val="DefaultParagraphFont"/>
    <w:uiPriority w:val="99"/>
    <w:semiHidden/>
    <w:unhideWhenUsed/>
    <w:rsid w:val="003D2F7E"/>
    <w:rPr>
      <w:color w:val="800080" w:themeColor="followedHyperlink"/>
      <w:u w:val="single"/>
    </w:rPr>
  </w:style>
  <w:style w:type="paragraph" w:styleId="NoSpacing">
    <w:name w:val="No Spacing"/>
    <w:uiPriority w:val="1"/>
    <w:qFormat/>
    <w:rsid w:val="003A5B56"/>
    <w:pPr>
      <w:jc w:val="both"/>
    </w:pPr>
    <w:rPr>
      <w:rFonts w:asciiTheme="minorHAnsi" w:hAnsiTheme="minorHAnsi"/>
    </w:rPr>
  </w:style>
  <w:style w:type="paragraph" w:styleId="NormalWeb">
    <w:name w:val="Normal (Web)"/>
    <w:basedOn w:val="Normal"/>
    <w:uiPriority w:val="99"/>
    <w:semiHidden/>
    <w:unhideWhenUsed/>
    <w:rsid w:val="003D422B"/>
    <w:pPr>
      <w:spacing w:before="100" w:beforeAutospacing="1" w:after="100" w:afterAutospacing="1"/>
    </w:pPr>
    <w:rPr>
      <w:rFonts w:ascii="Times New Roman" w:eastAsiaTheme="minorEastAsia" w:hAnsi="Times New Roman" w:cs="Times New Roman"/>
      <w:sz w:val="24"/>
      <w:szCs w:val="24"/>
    </w:rPr>
  </w:style>
  <w:style w:type="paragraph" w:customStyle="1" w:styleId="Tip">
    <w:name w:val="Tip"/>
    <w:basedOn w:val="BodyText"/>
    <w:qFormat/>
    <w:rsid w:val="0090233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style>
  <w:style w:type="paragraph" w:styleId="ListParagraph">
    <w:name w:val="List Paragraph"/>
    <w:basedOn w:val="Normal"/>
    <w:uiPriority w:val="34"/>
    <w:qFormat/>
    <w:locked/>
    <w:rsid w:val="004150C2"/>
    <w:pPr>
      <w:spacing w:after="200" w:line="276" w:lineRule="auto"/>
      <w:ind w:left="720"/>
      <w:contextualSpacing/>
    </w:pPr>
  </w:style>
  <w:style w:type="paragraph" w:styleId="HTMLPreformatted">
    <w:name w:val="HTML Preformatted"/>
    <w:basedOn w:val="Normal"/>
    <w:link w:val="HTMLPreformattedChar"/>
    <w:uiPriority w:val="99"/>
    <w:semiHidden/>
    <w:unhideWhenUsed/>
    <w:rsid w:val="00BA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924"/>
    <w:rPr>
      <w:rFonts w:ascii="Courier New" w:eastAsia="Times New Roman" w:hAnsi="Courier New" w:cs="Courier New"/>
      <w:sz w:val="20"/>
      <w:szCs w:val="20"/>
    </w:rPr>
  </w:style>
  <w:style w:type="paragraph" w:styleId="TOC5">
    <w:name w:val="toc 5"/>
    <w:basedOn w:val="Normal"/>
    <w:next w:val="Normal"/>
    <w:autoRedefine/>
    <w:unhideWhenUsed/>
    <w:rsid w:val="00D00992"/>
    <w:pPr>
      <w:spacing w:after="100"/>
      <w:ind w:left="880"/>
    </w:pPr>
  </w:style>
  <w:style w:type="paragraph" w:customStyle="1" w:styleId="TableHeader">
    <w:name w:val="Table Header"/>
    <w:basedOn w:val="Normal"/>
    <w:next w:val="TOC5"/>
    <w:rsid w:val="00D00992"/>
    <w:pPr>
      <w:spacing w:before="60" w:after="60" w:line="260" w:lineRule="exact"/>
    </w:pPr>
    <w:rPr>
      <w:rFonts w:ascii="Verdana" w:eastAsia="Times New Roman" w:hAnsi="Verdana" w:cs="Times New Roman"/>
      <w:b/>
      <w:sz w:val="20"/>
      <w:szCs w:val="20"/>
    </w:rPr>
  </w:style>
  <w:style w:type="character" w:customStyle="1" w:styleId="Heading7Char">
    <w:name w:val="Heading 7 Char"/>
    <w:basedOn w:val="DefaultParagraphFont"/>
    <w:link w:val="Heading7"/>
    <w:rsid w:val="00D00992"/>
    <w:rPr>
      <w:rFonts w:ascii="Verdana" w:eastAsia="Times New Roman" w:hAnsi="Verdana" w:cs="Times New Roman"/>
      <w:color w:val="000000"/>
      <w:sz w:val="20"/>
      <w:szCs w:val="24"/>
    </w:rPr>
  </w:style>
  <w:style w:type="character" w:customStyle="1" w:styleId="Heading8Char">
    <w:name w:val="Heading 8 Char"/>
    <w:basedOn w:val="DefaultParagraphFont"/>
    <w:link w:val="Heading8"/>
    <w:rsid w:val="00D00992"/>
    <w:rPr>
      <w:rFonts w:ascii="Verdana" w:eastAsia="Times New Roman" w:hAnsi="Verdana" w:cs="Times New Roman"/>
      <w:b/>
      <w:iCs/>
      <w:color w:val="000000"/>
      <w:sz w:val="20"/>
      <w:szCs w:val="24"/>
    </w:rPr>
  </w:style>
  <w:style w:type="character" w:customStyle="1" w:styleId="Heading9Char">
    <w:name w:val="Heading 9 Char"/>
    <w:basedOn w:val="DefaultParagraphFont"/>
    <w:link w:val="Heading9"/>
    <w:rsid w:val="00D00992"/>
    <w:rPr>
      <w:rFonts w:ascii="Verdana" w:eastAsia="Times New Roman" w:hAnsi="Verdana" w:cs="Arial"/>
      <w:b/>
      <w:color w:val="808080"/>
      <w:sz w:val="20"/>
    </w:rPr>
  </w:style>
  <w:style w:type="paragraph" w:customStyle="1" w:styleId="OverviewText">
    <w:name w:val="Overview Text"/>
    <w:basedOn w:val="Normal"/>
    <w:rsid w:val="00D00992"/>
    <w:pPr>
      <w:spacing w:before="60" w:after="60" w:line="260" w:lineRule="atLeast"/>
    </w:pPr>
    <w:rPr>
      <w:rFonts w:ascii="Verdana" w:eastAsia="Times New Roman" w:hAnsi="Verdana" w:cs="Times New Roman"/>
      <w:sz w:val="20"/>
      <w:szCs w:val="20"/>
    </w:rPr>
  </w:style>
  <w:style w:type="character" w:styleId="PlaceholderText">
    <w:name w:val="Placeholder Text"/>
    <w:uiPriority w:val="99"/>
    <w:semiHidden/>
    <w:rsid w:val="00D00992"/>
    <w:rPr>
      <w:color w:val="808080"/>
    </w:rPr>
  </w:style>
  <w:style w:type="character" w:customStyle="1" w:styleId="Style8ptBoldCustomColorRGB16500Allcaps">
    <w:name w:val="Style 8 pt Bold Custom Color(RGB(16500)) All caps"/>
    <w:rsid w:val="00D00992"/>
    <w:rPr>
      <w:b/>
      <w:bCs/>
      <w:caps/>
      <w:color w:val="3160CE"/>
      <w:sz w:val="16"/>
      <w:szCs w:val="16"/>
    </w:rPr>
  </w:style>
  <w:style w:type="character" w:customStyle="1" w:styleId="Style8ptBoldCustomColorRGB22217779">
    <w:name w:val="Style 8 pt Bold Custom Color(RGB(22217779))"/>
    <w:rsid w:val="00D00992"/>
    <w:rPr>
      <w:b/>
      <w:bCs/>
      <w:color w:val="8FB402"/>
      <w:sz w:val="16"/>
      <w:szCs w:val="16"/>
    </w:rPr>
  </w:style>
  <w:style w:type="character" w:customStyle="1" w:styleId="Values">
    <w:name w:val="Values"/>
    <w:uiPriority w:val="1"/>
    <w:rsid w:val="00D00992"/>
    <w:rPr>
      <w:rFonts w:ascii="Calibri" w:hAnsi="Calibri" w:cs="Calibri" w:hint="default"/>
      <w:b/>
      <w:bCs w:val="0"/>
      <w:color w:val="000000"/>
      <w:sz w:val="20"/>
    </w:rPr>
  </w:style>
  <w:style w:type="table" w:customStyle="1" w:styleId="SpecTableStyle">
    <w:name w:val="Spec Table Style"/>
    <w:basedOn w:val="TableNormal"/>
    <w:rsid w:val="00D00992"/>
    <w:rPr>
      <w:rFonts w:ascii="Verdana" w:eastAsia="MS Mincho" w:hAnsi="Verdana" w:cs="Times New Roman"/>
      <w:sz w:val="20"/>
      <w:szCs w:val="20"/>
      <w:lang w:val="en-CA" w:eastAsia="en-CA"/>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4" w:type="dxa"/>
        <w:left w:w="115" w:type="dxa"/>
        <w:bottom w:w="14" w:type="dxa"/>
        <w:right w:w="115" w:type="dxa"/>
      </w:tblCellMar>
    </w:tblPr>
    <w:tcPr>
      <w:shd w:val="clear" w:color="auto" w:fill="F5F5F5"/>
    </w:tcPr>
    <w:tblStylePr w:type="firstRow">
      <w:tblPr/>
      <w:tcPr>
        <w:tcBorders>
          <w:top w:val="single" w:sz="4" w:space="0" w:color="FFFFFF"/>
          <w:left w:val="single" w:sz="4" w:space="0" w:color="FFFFFF"/>
          <w:bottom w:val="nil"/>
          <w:right w:val="single" w:sz="4" w:space="0" w:color="FFFFFF"/>
          <w:insideH w:val="nil"/>
          <w:insideV w:val="nil"/>
          <w:tl2br w:val="nil"/>
          <w:tr2bl w:val="nil"/>
        </w:tcBorders>
        <w:shd w:val="clear" w:color="auto" w:fill="9FACCB"/>
      </w:tcPr>
    </w:tblStylePr>
  </w:style>
  <w:style w:type="paragraph" w:customStyle="1" w:styleId="GuidelinePositive">
    <w:name w:val="Guideline Positive"/>
    <w:rsid w:val="00D00992"/>
    <w:pPr>
      <w:numPr>
        <w:numId w:val="5"/>
      </w:numPr>
      <w:tabs>
        <w:tab w:val="left" w:pos="360"/>
      </w:tabs>
      <w:spacing w:before="60" w:after="60" w:line="260" w:lineRule="exact"/>
      <w:ind w:left="360"/>
    </w:pPr>
    <w:rPr>
      <w:rFonts w:ascii="Verdana" w:eastAsia="Times New Roman" w:hAnsi="Verdana" w:cs="Times New Roman"/>
      <w:sz w:val="20"/>
      <w:szCs w:val="20"/>
    </w:rPr>
  </w:style>
  <w:style w:type="paragraph" w:styleId="ListNumber2">
    <w:name w:val="List Number 2"/>
    <w:basedOn w:val="Normal"/>
    <w:uiPriority w:val="10"/>
    <w:qFormat/>
    <w:rsid w:val="00D00992"/>
    <w:pPr>
      <w:numPr>
        <w:numId w:val="4"/>
      </w:numPr>
      <w:spacing w:after="200" w:line="276" w:lineRule="auto"/>
      <w:contextualSpacing/>
    </w:pPr>
    <w:rPr>
      <w:rFonts w:ascii="Calibri" w:eastAsia="Calibri" w:hAnsi="Calibri" w:cs="Times New Roman"/>
      <w:sz w:val="24"/>
      <w:szCs w:val="24"/>
    </w:rPr>
  </w:style>
  <w:style w:type="character" w:styleId="HTMLVariable">
    <w:name w:val="HTML Variable"/>
    <w:basedOn w:val="DefaultParagraphFont"/>
    <w:uiPriority w:val="99"/>
    <w:semiHidden/>
    <w:unhideWhenUsed/>
    <w:rsid w:val="00D00992"/>
    <w:rPr>
      <w:i/>
      <w:iCs/>
    </w:rPr>
  </w:style>
  <w:style w:type="character" w:customStyle="1" w:styleId="header1">
    <w:name w:val="header1"/>
    <w:basedOn w:val="DefaultParagraphFont"/>
    <w:rsid w:val="009F43EE"/>
    <w:rPr>
      <w:rFonts w:ascii="Verdana" w:hAnsi="Verdana" w:hint="default"/>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0" w:qFormat="1"/>
    <w:lsdException w:name="heading 8" w:uiPriority="0" w:unhideWhenUsed="0" w:qFormat="1"/>
    <w:lsdException w:name="heading 9" w:uiPriority="0" w:unhideWhenUsed="0"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caption" w:uiPriority="35" w:qFormat="1"/>
    <w:lsdException w:name="List 2" w:semiHidden="0" w:unhideWhenUsed="0"/>
    <w:lsdException w:name="List Number 2" w:uiPriority="10" w:qFormat="1"/>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qFormat="1"/>
    <w:lsdException w:name="HTML Acronym" w:unhideWhenUsed="0"/>
    <w:lsdException w:name="HTML Address" w:unhideWhenUsed="0"/>
    <w:lsdException w:name="HTML Cite" w:unhideWhenUsed="0"/>
    <w:lsdException w:name="Table Grid" w:semiHidden="0" w:uiPriority="0"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4F50EA"/>
    <w:rPr>
      <w:rFonts w:asciiTheme="minorHAnsi" w:hAnsiTheme="minorHAnsi"/>
    </w:rPr>
  </w:style>
  <w:style w:type="paragraph" w:styleId="Heading1">
    <w:name w:val="heading 1"/>
    <w:aliases w:val="h1"/>
    <w:basedOn w:val="Normal"/>
    <w:next w:val="BodyText"/>
    <w:link w:val="Heading1Char"/>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qFormat/>
    <w:rsid w:val="005E428A"/>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qFormat/>
    <w:rsid w:val="00422146"/>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qFormat/>
    <w:rsid w:val="0041021C"/>
    <w:pPr>
      <w:keepNext/>
      <w:keepLines/>
      <w:spacing w:before="200"/>
      <w:outlineLvl w:val="5"/>
    </w:pPr>
    <w:rPr>
      <w:rFonts w:ascii="Arial" w:eastAsiaTheme="majorEastAsia" w:hAnsi="Arial" w:cstheme="majorBidi"/>
      <w:b/>
      <w:iCs/>
      <w:color w:val="365F91" w:themeColor="accent1" w:themeShade="BF"/>
      <w:sz w:val="20"/>
    </w:rPr>
  </w:style>
  <w:style w:type="paragraph" w:styleId="Heading7">
    <w:name w:val="heading 7"/>
    <w:basedOn w:val="Normal"/>
    <w:next w:val="TOC5"/>
    <w:link w:val="Heading7Char"/>
    <w:autoRedefine/>
    <w:qFormat/>
    <w:rsid w:val="00D00992"/>
    <w:pPr>
      <w:tabs>
        <w:tab w:val="num" w:pos="1296"/>
      </w:tabs>
      <w:spacing w:before="60" w:after="60" w:line="360" w:lineRule="exact"/>
      <w:ind w:left="1296" w:hanging="1296"/>
      <w:outlineLvl w:val="6"/>
    </w:pPr>
    <w:rPr>
      <w:rFonts w:ascii="Verdana" w:eastAsia="Times New Roman" w:hAnsi="Verdana" w:cs="Times New Roman"/>
      <w:color w:val="000000"/>
      <w:sz w:val="20"/>
      <w:szCs w:val="24"/>
    </w:rPr>
  </w:style>
  <w:style w:type="paragraph" w:styleId="Heading8">
    <w:name w:val="heading 8"/>
    <w:basedOn w:val="Heading7"/>
    <w:next w:val="Normal"/>
    <w:link w:val="Heading8Char"/>
    <w:autoRedefine/>
    <w:qFormat/>
    <w:rsid w:val="00D00992"/>
    <w:pPr>
      <w:tabs>
        <w:tab w:val="clear" w:pos="1296"/>
        <w:tab w:val="num" w:pos="1440"/>
      </w:tabs>
      <w:spacing w:line="300" w:lineRule="exact"/>
      <w:ind w:left="1440" w:hanging="1440"/>
      <w:outlineLvl w:val="7"/>
    </w:pPr>
    <w:rPr>
      <w:b/>
      <w:iCs/>
    </w:rPr>
  </w:style>
  <w:style w:type="paragraph" w:styleId="Heading9">
    <w:name w:val="heading 9"/>
    <w:basedOn w:val="Heading7"/>
    <w:next w:val="Normal"/>
    <w:link w:val="Heading9Char"/>
    <w:autoRedefine/>
    <w:qFormat/>
    <w:rsid w:val="00D00992"/>
    <w:pPr>
      <w:tabs>
        <w:tab w:val="clear" w:pos="1296"/>
        <w:tab w:val="num" w:pos="1584"/>
      </w:tabs>
      <w:spacing w:line="260" w:lineRule="exact"/>
      <w:ind w:left="1584" w:hanging="1584"/>
      <w:outlineLvl w:val="8"/>
    </w:pPr>
    <w:rPr>
      <w:rFonts w:cs="Arial"/>
      <w:b/>
      <w:color w:val="8080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rsid w:val="005E428A"/>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rsid w:val="00422146"/>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uiPriority w:val="99"/>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uiPriority w:val="99"/>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B501D9"/>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3C39B7"/>
    <w:pPr>
      <w:tabs>
        <w:tab w:val="right" w:leader="dot" w:pos="7680"/>
      </w:tabs>
    </w:pPr>
    <w:rPr>
      <w:rFonts w:eastAsiaTheme="minorEastAsia"/>
      <w:noProof/>
      <w:sz w:val="20"/>
    </w:rPr>
  </w:style>
  <w:style w:type="paragraph" w:customStyle="1" w:styleId="TableHead">
    <w:name w:val="Table Head"/>
    <w:basedOn w:val="BodyText"/>
    <w:next w:val="BodyText"/>
    <w:link w:val="TableHeadChar"/>
    <w:rsid w:val="00635B49"/>
    <w:pPr>
      <w:keepNext/>
      <w:keepLines/>
      <w:spacing w:before="160" w:after="0"/>
    </w:pPr>
    <w:rPr>
      <w:b/>
      <w:sz w:val="21"/>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semiHidden/>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iPriority w:val="99"/>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rsid w:val="00336F0B"/>
    <w:rPr>
      <w:rFonts w:asciiTheme="minorHAnsi" w:eastAsia="MS Mincho" w:hAnsiTheme="minorHAnsi" w:cs="Arial"/>
      <w:sz w:val="16"/>
      <w:szCs w:val="20"/>
    </w:rPr>
  </w:style>
  <w:style w:type="paragraph" w:styleId="Footer">
    <w:name w:val="footer"/>
    <w:basedOn w:val="Normal"/>
    <w:link w:val="FooterChar"/>
    <w:uiPriority w:val="99"/>
    <w:rsid w:val="00DE77A4"/>
    <w:pPr>
      <w:tabs>
        <w:tab w:val="center" w:pos="4680"/>
        <w:tab w:val="right" w:pos="9360"/>
      </w:tabs>
    </w:pPr>
    <w:rPr>
      <w:sz w:val="16"/>
    </w:rPr>
  </w:style>
  <w:style w:type="character" w:customStyle="1" w:styleId="FooterChar">
    <w:name w:val="Footer Char"/>
    <w:basedOn w:val="DefaultParagraphFont"/>
    <w:link w:val="Footer"/>
    <w:uiPriority w:val="99"/>
    <w:rsid w:val="00336F0B"/>
    <w:rPr>
      <w:rFonts w:asciiTheme="minorHAnsi" w:hAnsiTheme="minorHAnsi"/>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635B49"/>
    <w:pPr>
      <w:tabs>
        <w:tab w:val="left" w:pos="2880"/>
      </w:tabs>
      <w:spacing w:after="80"/>
      <w:ind w:left="360"/>
    </w:pPr>
    <w:rPr>
      <w:rFonts w:eastAsia="MS Mincho" w:cs="Arial"/>
      <w:szCs w:val="20"/>
    </w:rPr>
  </w:style>
  <w:style w:type="character" w:customStyle="1" w:styleId="BodyTextIndentChar">
    <w:name w:val="Body Text Indent Char"/>
    <w:basedOn w:val="DefaultParagraphFont"/>
    <w:link w:val="BodyTextIndent"/>
    <w:rsid w:val="00635B49"/>
    <w:rPr>
      <w:rFonts w:asciiTheme="minorHAnsi" w:eastAsia="MS Mincho" w:hAnsiTheme="minorHAnsi"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qFormat/>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336F0B"/>
    <w:rPr>
      <w:rFonts w:ascii="Arial" w:eastAsiaTheme="majorEastAsia" w:hAnsi="Arial" w:cstheme="majorBidi"/>
      <w:iCs/>
      <w:spacing w:val="15"/>
      <w:sz w:val="32"/>
      <w:szCs w:val="24"/>
    </w:rPr>
  </w:style>
  <w:style w:type="paragraph" w:customStyle="1" w:styleId="FigCap">
    <w:name w:val="FigCap"/>
    <w:basedOn w:val="Normal"/>
    <w:next w:val="BodyText"/>
    <w:autoRedefine/>
    <w:rsid w:val="00486DB0"/>
    <w:pPr>
      <w:spacing w:before="160" w:after="240"/>
      <w:ind w:left="720"/>
    </w:pPr>
    <w:rPr>
      <w:rFonts w:ascii="Californian FB" w:eastAsia="MS Mincho" w:hAnsi="Californian FB" w:cs="Arial"/>
      <w:b/>
      <w:bCs/>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3C39B7"/>
    <w:pPr>
      <w:tabs>
        <w:tab w:val="right" w:leader="dot" w:pos="7680"/>
      </w:tabs>
      <w:ind w:left="240"/>
    </w:pPr>
    <w:rPr>
      <w:noProof/>
      <w:sz w:val="20"/>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rsid w:val="00336F0B"/>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rsid w:val="00336F0B"/>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3A0C5C"/>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semiHidden/>
    <w:qFormat/>
    <w:rsid w:val="00035098"/>
    <w:pPr>
      <w:shd w:val="clear" w:color="auto" w:fill="BFBFBF" w:themeFill="background1" w:themeFillShade="BF"/>
      <w:spacing w:after="120"/>
    </w:pPr>
    <w:rPr>
      <w:sz w:val="18"/>
    </w:rPr>
  </w:style>
  <w:style w:type="paragraph" w:styleId="BodyTextIndent2">
    <w:name w:val="Body Text Indent 2"/>
    <w:basedOn w:val="Normal"/>
    <w:link w:val="BodyTextIndent2Char"/>
    <w:uiPriority w:val="99"/>
    <w:rsid w:val="00F44748"/>
    <w:pPr>
      <w:spacing w:after="80"/>
      <w:ind w:left="720"/>
    </w:pPr>
  </w:style>
  <w:style w:type="character" w:customStyle="1" w:styleId="BodyTextIndent2Char">
    <w:name w:val="Body Text Indent 2 Char"/>
    <w:basedOn w:val="DefaultParagraphFont"/>
    <w:link w:val="BodyTextIndent2"/>
    <w:uiPriority w:val="99"/>
    <w:rsid w:val="006D3A41"/>
    <w:rPr>
      <w:rFonts w:asciiTheme="minorHAnsi" w:hAnsiTheme="minorHAnsi"/>
    </w:rPr>
  </w:style>
  <w:style w:type="table" w:styleId="TableGrid">
    <w:name w:val="Table Grid"/>
    <w:basedOn w:val="TableNormal"/>
    <w:rsid w:val="000350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Bullet">
    <w:name w:val="Instruction Bullet"/>
    <w:basedOn w:val="BulletList"/>
    <w:semiHidden/>
    <w:rsid w:val="006032C7"/>
    <w:pPr>
      <w:shd w:val="clear" w:color="auto" w:fill="BFBFBF" w:themeFill="background1" w:themeFillShade="BF"/>
      <w:spacing w:after="0"/>
    </w:pPr>
    <w:rPr>
      <w:rFonts w:eastAsia="Times New Roman" w:cs="Times New Roman"/>
      <w:sz w:val="18"/>
    </w:rPr>
  </w:style>
  <w:style w:type="character" w:styleId="CommentReference">
    <w:name w:val="annotation reference"/>
    <w:basedOn w:val="DefaultParagraphFont"/>
    <w:uiPriority w:val="99"/>
    <w:unhideWhenUsed/>
    <w:rsid w:val="00E43EFC"/>
    <w:rPr>
      <w:sz w:val="16"/>
      <w:szCs w:val="16"/>
    </w:rPr>
  </w:style>
  <w:style w:type="paragraph" w:styleId="CommentSubject">
    <w:name w:val="annotation subject"/>
    <w:basedOn w:val="CommentText"/>
    <w:next w:val="CommentText"/>
    <w:link w:val="CommentSubjectChar"/>
    <w:uiPriority w:val="99"/>
    <w:semiHidden/>
    <w:unhideWhenUsed/>
    <w:rsid w:val="00E43EFC"/>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E43EFC"/>
    <w:rPr>
      <w:rFonts w:asciiTheme="minorHAnsi" w:eastAsia="Times New Roman" w:hAnsiTheme="minorHAnsi" w:cs="Times New Roman"/>
      <w:b/>
      <w:bCs/>
      <w:color w:val="0000FF"/>
      <w:sz w:val="20"/>
      <w:szCs w:val="20"/>
      <w:shd w:val="clear" w:color="auto" w:fill="C0C0C0"/>
    </w:rPr>
  </w:style>
  <w:style w:type="character" w:customStyle="1" w:styleId="TableHeadChar">
    <w:name w:val="Table Head Char"/>
    <w:basedOn w:val="DefaultParagraphFont"/>
    <w:link w:val="TableHead"/>
    <w:rsid w:val="00635B49"/>
    <w:rPr>
      <w:rFonts w:asciiTheme="minorHAnsi" w:eastAsia="MS Mincho" w:hAnsiTheme="minorHAnsi" w:cs="Arial"/>
      <w:b/>
      <w:sz w:val="21"/>
      <w:szCs w:val="20"/>
    </w:rPr>
  </w:style>
  <w:style w:type="paragraph" w:styleId="List2">
    <w:name w:val="List 2"/>
    <w:basedOn w:val="Normal"/>
    <w:uiPriority w:val="99"/>
    <w:rsid w:val="00550C5C"/>
    <w:pPr>
      <w:ind w:left="720" w:hanging="360"/>
      <w:contextualSpacing/>
    </w:pPr>
  </w:style>
  <w:style w:type="paragraph" w:customStyle="1" w:styleId="Wiki">
    <w:name w:val="Wiki"/>
    <w:basedOn w:val="BodyText"/>
    <w:link w:val="WikiChar"/>
    <w:semiHidden/>
    <w:rsid w:val="00B14ACD"/>
    <w:pPr>
      <w:tabs>
        <w:tab w:val="clear" w:pos="360"/>
        <w:tab w:val="clear" w:pos="720"/>
      </w:tabs>
      <w:spacing w:after="120" w:line="276" w:lineRule="auto"/>
    </w:pPr>
    <w:rPr>
      <w:color w:val="984806" w:themeColor="accent6" w:themeShade="80"/>
      <w:u w:val="dottedHeavy"/>
    </w:rPr>
  </w:style>
  <w:style w:type="character" w:customStyle="1" w:styleId="WikiChar">
    <w:name w:val="Wiki Char"/>
    <w:basedOn w:val="DefaultParagraphFont"/>
    <w:link w:val="Wiki"/>
    <w:semiHidden/>
    <w:rsid w:val="00B501D9"/>
    <w:rPr>
      <w:rFonts w:asciiTheme="minorHAnsi" w:eastAsia="MS Mincho" w:hAnsiTheme="minorHAnsi" w:cs="Arial"/>
      <w:color w:val="984806" w:themeColor="accent6" w:themeShade="80"/>
      <w:szCs w:val="20"/>
      <w:u w:val="dottedHeavy"/>
    </w:rPr>
  </w:style>
  <w:style w:type="character" w:styleId="FollowedHyperlink">
    <w:name w:val="FollowedHyperlink"/>
    <w:basedOn w:val="DefaultParagraphFont"/>
    <w:uiPriority w:val="99"/>
    <w:semiHidden/>
    <w:unhideWhenUsed/>
    <w:rsid w:val="003D2F7E"/>
    <w:rPr>
      <w:color w:val="800080" w:themeColor="followedHyperlink"/>
      <w:u w:val="single"/>
    </w:rPr>
  </w:style>
  <w:style w:type="paragraph" w:styleId="NoSpacing">
    <w:name w:val="No Spacing"/>
    <w:uiPriority w:val="1"/>
    <w:qFormat/>
    <w:rsid w:val="003A5B56"/>
    <w:pPr>
      <w:jc w:val="both"/>
    </w:pPr>
    <w:rPr>
      <w:rFonts w:asciiTheme="minorHAnsi" w:hAnsiTheme="minorHAnsi"/>
    </w:rPr>
  </w:style>
  <w:style w:type="paragraph" w:styleId="NormalWeb">
    <w:name w:val="Normal (Web)"/>
    <w:basedOn w:val="Normal"/>
    <w:uiPriority w:val="99"/>
    <w:semiHidden/>
    <w:unhideWhenUsed/>
    <w:rsid w:val="003D422B"/>
    <w:pPr>
      <w:spacing w:before="100" w:beforeAutospacing="1" w:after="100" w:afterAutospacing="1"/>
    </w:pPr>
    <w:rPr>
      <w:rFonts w:ascii="Times New Roman" w:eastAsiaTheme="minorEastAsia" w:hAnsi="Times New Roman" w:cs="Times New Roman"/>
      <w:sz w:val="24"/>
      <w:szCs w:val="24"/>
    </w:rPr>
  </w:style>
  <w:style w:type="paragraph" w:customStyle="1" w:styleId="Tip">
    <w:name w:val="Tip"/>
    <w:basedOn w:val="BodyText"/>
    <w:qFormat/>
    <w:rsid w:val="0090233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style>
  <w:style w:type="paragraph" w:styleId="ListParagraph">
    <w:name w:val="List Paragraph"/>
    <w:basedOn w:val="Normal"/>
    <w:uiPriority w:val="34"/>
    <w:qFormat/>
    <w:locked/>
    <w:rsid w:val="004150C2"/>
    <w:pPr>
      <w:spacing w:after="200" w:line="276" w:lineRule="auto"/>
      <w:ind w:left="720"/>
      <w:contextualSpacing/>
    </w:pPr>
  </w:style>
  <w:style w:type="paragraph" w:styleId="HTMLPreformatted">
    <w:name w:val="HTML Preformatted"/>
    <w:basedOn w:val="Normal"/>
    <w:link w:val="HTMLPreformattedChar"/>
    <w:uiPriority w:val="99"/>
    <w:semiHidden/>
    <w:unhideWhenUsed/>
    <w:rsid w:val="00BA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924"/>
    <w:rPr>
      <w:rFonts w:ascii="Courier New" w:eastAsia="Times New Roman" w:hAnsi="Courier New" w:cs="Courier New"/>
      <w:sz w:val="20"/>
      <w:szCs w:val="20"/>
    </w:rPr>
  </w:style>
  <w:style w:type="paragraph" w:styleId="TOC5">
    <w:name w:val="toc 5"/>
    <w:basedOn w:val="Normal"/>
    <w:next w:val="Normal"/>
    <w:autoRedefine/>
    <w:unhideWhenUsed/>
    <w:rsid w:val="00D00992"/>
    <w:pPr>
      <w:spacing w:after="100"/>
      <w:ind w:left="880"/>
    </w:pPr>
  </w:style>
  <w:style w:type="paragraph" w:customStyle="1" w:styleId="TableHeader">
    <w:name w:val="Table Header"/>
    <w:basedOn w:val="Normal"/>
    <w:next w:val="TOC5"/>
    <w:rsid w:val="00D00992"/>
    <w:pPr>
      <w:spacing w:before="60" w:after="60" w:line="260" w:lineRule="exact"/>
    </w:pPr>
    <w:rPr>
      <w:rFonts w:ascii="Verdana" w:eastAsia="Times New Roman" w:hAnsi="Verdana" w:cs="Times New Roman"/>
      <w:b/>
      <w:sz w:val="20"/>
      <w:szCs w:val="20"/>
    </w:rPr>
  </w:style>
  <w:style w:type="character" w:customStyle="1" w:styleId="Heading7Char">
    <w:name w:val="Heading 7 Char"/>
    <w:basedOn w:val="DefaultParagraphFont"/>
    <w:link w:val="Heading7"/>
    <w:rsid w:val="00D00992"/>
    <w:rPr>
      <w:rFonts w:ascii="Verdana" w:eastAsia="Times New Roman" w:hAnsi="Verdana" w:cs="Times New Roman"/>
      <w:color w:val="000000"/>
      <w:sz w:val="20"/>
      <w:szCs w:val="24"/>
    </w:rPr>
  </w:style>
  <w:style w:type="character" w:customStyle="1" w:styleId="Heading8Char">
    <w:name w:val="Heading 8 Char"/>
    <w:basedOn w:val="DefaultParagraphFont"/>
    <w:link w:val="Heading8"/>
    <w:rsid w:val="00D00992"/>
    <w:rPr>
      <w:rFonts w:ascii="Verdana" w:eastAsia="Times New Roman" w:hAnsi="Verdana" w:cs="Times New Roman"/>
      <w:b/>
      <w:iCs/>
      <w:color w:val="000000"/>
      <w:sz w:val="20"/>
      <w:szCs w:val="24"/>
    </w:rPr>
  </w:style>
  <w:style w:type="character" w:customStyle="1" w:styleId="Heading9Char">
    <w:name w:val="Heading 9 Char"/>
    <w:basedOn w:val="DefaultParagraphFont"/>
    <w:link w:val="Heading9"/>
    <w:rsid w:val="00D00992"/>
    <w:rPr>
      <w:rFonts w:ascii="Verdana" w:eastAsia="Times New Roman" w:hAnsi="Verdana" w:cs="Arial"/>
      <w:b/>
      <w:color w:val="808080"/>
      <w:sz w:val="20"/>
    </w:rPr>
  </w:style>
  <w:style w:type="paragraph" w:customStyle="1" w:styleId="OverviewText">
    <w:name w:val="Overview Text"/>
    <w:basedOn w:val="Normal"/>
    <w:rsid w:val="00D00992"/>
    <w:pPr>
      <w:spacing w:before="60" w:after="60" w:line="260" w:lineRule="atLeast"/>
    </w:pPr>
    <w:rPr>
      <w:rFonts w:ascii="Verdana" w:eastAsia="Times New Roman" w:hAnsi="Verdana" w:cs="Times New Roman"/>
      <w:sz w:val="20"/>
      <w:szCs w:val="20"/>
    </w:rPr>
  </w:style>
  <w:style w:type="character" w:styleId="PlaceholderText">
    <w:name w:val="Placeholder Text"/>
    <w:uiPriority w:val="99"/>
    <w:semiHidden/>
    <w:rsid w:val="00D00992"/>
    <w:rPr>
      <w:color w:val="808080"/>
    </w:rPr>
  </w:style>
  <w:style w:type="character" w:customStyle="1" w:styleId="Style8ptBoldCustomColorRGB16500Allcaps">
    <w:name w:val="Style 8 pt Bold Custom Color(RGB(16500)) All caps"/>
    <w:rsid w:val="00D00992"/>
    <w:rPr>
      <w:b/>
      <w:bCs/>
      <w:caps/>
      <w:color w:val="3160CE"/>
      <w:sz w:val="16"/>
      <w:szCs w:val="16"/>
    </w:rPr>
  </w:style>
  <w:style w:type="character" w:customStyle="1" w:styleId="Style8ptBoldCustomColorRGB22217779">
    <w:name w:val="Style 8 pt Bold Custom Color(RGB(22217779))"/>
    <w:rsid w:val="00D00992"/>
    <w:rPr>
      <w:b/>
      <w:bCs/>
      <w:color w:val="8FB402"/>
      <w:sz w:val="16"/>
      <w:szCs w:val="16"/>
    </w:rPr>
  </w:style>
  <w:style w:type="character" w:customStyle="1" w:styleId="Values">
    <w:name w:val="Values"/>
    <w:uiPriority w:val="1"/>
    <w:rsid w:val="00D00992"/>
    <w:rPr>
      <w:rFonts w:ascii="Calibri" w:hAnsi="Calibri" w:cs="Calibri" w:hint="default"/>
      <w:b/>
      <w:bCs w:val="0"/>
      <w:color w:val="000000"/>
      <w:sz w:val="20"/>
    </w:rPr>
  </w:style>
  <w:style w:type="table" w:customStyle="1" w:styleId="SpecTableStyle">
    <w:name w:val="Spec Table Style"/>
    <w:basedOn w:val="TableNormal"/>
    <w:rsid w:val="00D00992"/>
    <w:rPr>
      <w:rFonts w:ascii="Verdana" w:eastAsia="MS Mincho" w:hAnsi="Verdana" w:cs="Times New Roman"/>
      <w:sz w:val="20"/>
      <w:szCs w:val="20"/>
      <w:lang w:val="en-CA" w:eastAsia="en-CA"/>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4" w:type="dxa"/>
        <w:left w:w="115" w:type="dxa"/>
        <w:bottom w:w="14" w:type="dxa"/>
        <w:right w:w="115" w:type="dxa"/>
      </w:tblCellMar>
    </w:tblPr>
    <w:tcPr>
      <w:shd w:val="clear" w:color="auto" w:fill="F5F5F5"/>
    </w:tcPr>
    <w:tblStylePr w:type="firstRow">
      <w:tblPr/>
      <w:tcPr>
        <w:tcBorders>
          <w:top w:val="single" w:sz="4" w:space="0" w:color="FFFFFF"/>
          <w:left w:val="single" w:sz="4" w:space="0" w:color="FFFFFF"/>
          <w:bottom w:val="nil"/>
          <w:right w:val="single" w:sz="4" w:space="0" w:color="FFFFFF"/>
          <w:insideH w:val="nil"/>
          <w:insideV w:val="nil"/>
          <w:tl2br w:val="nil"/>
          <w:tr2bl w:val="nil"/>
        </w:tcBorders>
        <w:shd w:val="clear" w:color="auto" w:fill="9FACCB"/>
      </w:tcPr>
    </w:tblStylePr>
  </w:style>
  <w:style w:type="paragraph" w:customStyle="1" w:styleId="GuidelinePositive">
    <w:name w:val="Guideline Positive"/>
    <w:rsid w:val="00D00992"/>
    <w:pPr>
      <w:numPr>
        <w:numId w:val="5"/>
      </w:numPr>
      <w:tabs>
        <w:tab w:val="left" w:pos="360"/>
      </w:tabs>
      <w:spacing w:before="60" w:after="60" w:line="260" w:lineRule="exact"/>
      <w:ind w:left="360"/>
    </w:pPr>
    <w:rPr>
      <w:rFonts w:ascii="Verdana" w:eastAsia="Times New Roman" w:hAnsi="Verdana" w:cs="Times New Roman"/>
      <w:sz w:val="20"/>
      <w:szCs w:val="20"/>
    </w:rPr>
  </w:style>
  <w:style w:type="paragraph" w:styleId="ListNumber2">
    <w:name w:val="List Number 2"/>
    <w:basedOn w:val="Normal"/>
    <w:uiPriority w:val="10"/>
    <w:qFormat/>
    <w:rsid w:val="00D00992"/>
    <w:pPr>
      <w:numPr>
        <w:numId w:val="4"/>
      </w:numPr>
      <w:spacing w:after="200" w:line="276" w:lineRule="auto"/>
      <w:contextualSpacing/>
    </w:pPr>
    <w:rPr>
      <w:rFonts w:ascii="Calibri" w:eastAsia="Calibri" w:hAnsi="Calibri" w:cs="Times New Roman"/>
      <w:sz w:val="24"/>
      <w:szCs w:val="24"/>
    </w:rPr>
  </w:style>
  <w:style w:type="character" w:styleId="HTMLVariable">
    <w:name w:val="HTML Variable"/>
    <w:basedOn w:val="DefaultParagraphFont"/>
    <w:uiPriority w:val="99"/>
    <w:semiHidden/>
    <w:unhideWhenUsed/>
    <w:rsid w:val="00D00992"/>
    <w:rPr>
      <w:i/>
      <w:iCs/>
    </w:rPr>
  </w:style>
  <w:style w:type="character" w:customStyle="1" w:styleId="header1">
    <w:name w:val="header1"/>
    <w:basedOn w:val="DefaultParagraphFont"/>
    <w:rsid w:val="009F43EE"/>
    <w:rPr>
      <w:rFonts w:ascii="Verdana" w:hAnsi="Verdana" w:hint="default"/>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97188">
      <w:bodyDiv w:val="1"/>
      <w:marLeft w:val="0"/>
      <w:marRight w:val="0"/>
      <w:marTop w:val="0"/>
      <w:marBottom w:val="0"/>
      <w:divBdr>
        <w:top w:val="none" w:sz="0" w:space="0" w:color="auto"/>
        <w:left w:val="none" w:sz="0" w:space="0" w:color="auto"/>
        <w:bottom w:val="none" w:sz="0" w:space="0" w:color="auto"/>
        <w:right w:val="none" w:sz="0" w:space="0" w:color="auto"/>
      </w:divBdr>
    </w:div>
    <w:div w:id="398477952">
      <w:bodyDiv w:val="1"/>
      <w:marLeft w:val="0"/>
      <w:marRight w:val="0"/>
      <w:marTop w:val="0"/>
      <w:marBottom w:val="0"/>
      <w:divBdr>
        <w:top w:val="none" w:sz="0" w:space="0" w:color="auto"/>
        <w:left w:val="none" w:sz="0" w:space="0" w:color="auto"/>
        <w:bottom w:val="none" w:sz="0" w:space="0" w:color="auto"/>
        <w:right w:val="none" w:sz="0" w:space="0" w:color="auto"/>
      </w:divBdr>
    </w:div>
    <w:div w:id="486023184">
      <w:bodyDiv w:val="1"/>
      <w:marLeft w:val="0"/>
      <w:marRight w:val="0"/>
      <w:marTop w:val="0"/>
      <w:marBottom w:val="0"/>
      <w:divBdr>
        <w:top w:val="none" w:sz="0" w:space="0" w:color="auto"/>
        <w:left w:val="none" w:sz="0" w:space="0" w:color="auto"/>
        <w:bottom w:val="none" w:sz="0" w:space="0" w:color="auto"/>
        <w:right w:val="none" w:sz="0" w:space="0" w:color="auto"/>
      </w:divBdr>
    </w:div>
    <w:div w:id="628711136">
      <w:bodyDiv w:val="1"/>
      <w:marLeft w:val="0"/>
      <w:marRight w:val="0"/>
      <w:marTop w:val="0"/>
      <w:marBottom w:val="0"/>
      <w:divBdr>
        <w:top w:val="none" w:sz="0" w:space="0" w:color="auto"/>
        <w:left w:val="none" w:sz="0" w:space="0" w:color="auto"/>
        <w:bottom w:val="none" w:sz="0" w:space="0" w:color="auto"/>
        <w:right w:val="none" w:sz="0" w:space="0" w:color="auto"/>
      </w:divBdr>
    </w:div>
    <w:div w:id="661853951">
      <w:bodyDiv w:val="1"/>
      <w:marLeft w:val="0"/>
      <w:marRight w:val="0"/>
      <w:marTop w:val="0"/>
      <w:marBottom w:val="0"/>
      <w:divBdr>
        <w:top w:val="none" w:sz="0" w:space="0" w:color="auto"/>
        <w:left w:val="none" w:sz="0" w:space="0" w:color="auto"/>
        <w:bottom w:val="none" w:sz="0" w:space="0" w:color="auto"/>
        <w:right w:val="none" w:sz="0" w:space="0" w:color="auto"/>
      </w:divBdr>
    </w:div>
    <w:div w:id="806705080">
      <w:bodyDiv w:val="1"/>
      <w:marLeft w:val="0"/>
      <w:marRight w:val="0"/>
      <w:marTop w:val="0"/>
      <w:marBottom w:val="0"/>
      <w:divBdr>
        <w:top w:val="none" w:sz="0" w:space="0" w:color="auto"/>
        <w:left w:val="none" w:sz="0" w:space="0" w:color="auto"/>
        <w:bottom w:val="none" w:sz="0" w:space="0" w:color="auto"/>
        <w:right w:val="none" w:sz="0" w:space="0" w:color="auto"/>
      </w:divBdr>
    </w:div>
    <w:div w:id="954679019">
      <w:bodyDiv w:val="1"/>
      <w:marLeft w:val="0"/>
      <w:marRight w:val="0"/>
      <w:marTop w:val="0"/>
      <w:marBottom w:val="0"/>
      <w:divBdr>
        <w:top w:val="none" w:sz="0" w:space="0" w:color="auto"/>
        <w:left w:val="none" w:sz="0" w:space="0" w:color="auto"/>
        <w:bottom w:val="none" w:sz="0" w:space="0" w:color="auto"/>
        <w:right w:val="none" w:sz="0" w:space="0" w:color="auto"/>
      </w:divBdr>
    </w:div>
    <w:div w:id="1100569140">
      <w:bodyDiv w:val="1"/>
      <w:marLeft w:val="0"/>
      <w:marRight w:val="0"/>
      <w:marTop w:val="0"/>
      <w:marBottom w:val="0"/>
      <w:divBdr>
        <w:top w:val="none" w:sz="0" w:space="0" w:color="auto"/>
        <w:left w:val="none" w:sz="0" w:space="0" w:color="auto"/>
        <w:bottom w:val="none" w:sz="0" w:space="0" w:color="auto"/>
        <w:right w:val="none" w:sz="0" w:space="0" w:color="auto"/>
      </w:divBdr>
    </w:div>
    <w:div w:id="1124277935">
      <w:bodyDiv w:val="1"/>
      <w:marLeft w:val="0"/>
      <w:marRight w:val="0"/>
      <w:marTop w:val="0"/>
      <w:marBottom w:val="0"/>
      <w:divBdr>
        <w:top w:val="none" w:sz="0" w:space="0" w:color="auto"/>
        <w:left w:val="none" w:sz="0" w:space="0" w:color="auto"/>
        <w:bottom w:val="none" w:sz="0" w:space="0" w:color="auto"/>
        <w:right w:val="none" w:sz="0" w:space="0" w:color="auto"/>
      </w:divBdr>
    </w:div>
    <w:div w:id="1153836023">
      <w:bodyDiv w:val="1"/>
      <w:marLeft w:val="0"/>
      <w:marRight w:val="0"/>
      <w:marTop w:val="0"/>
      <w:marBottom w:val="0"/>
      <w:divBdr>
        <w:top w:val="none" w:sz="0" w:space="0" w:color="auto"/>
        <w:left w:val="none" w:sz="0" w:space="0" w:color="auto"/>
        <w:bottom w:val="none" w:sz="0" w:space="0" w:color="auto"/>
        <w:right w:val="none" w:sz="0" w:space="0" w:color="auto"/>
      </w:divBdr>
    </w:div>
    <w:div w:id="1226329992">
      <w:bodyDiv w:val="1"/>
      <w:marLeft w:val="0"/>
      <w:marRight w:val="0"/>
      <w:marTop w:val="0"/>
      <w:marBottom w:val="0"/>
      <w:divBdr>
        <w:top w:val="none" w:sz="0" w:space="0" w:color="auto"/>
        <w:left w:val="none" w:sz="0" w:space="0" w:color="auto"/>
        <w:bottom w:val="none" w:sz="0" w:space="0" w:color="auto"/>
        <w:right w:val="none" w:sz="0" w:space="0" w:color="auto"/>
      </w:divBdr>
    </w:div>
    <w:div w:id="1444035114">
      <w:bodyDiv w:val="1"/>
      <w:marLeft w:val="0"/>
      <w:marRight w:val="0"/>
      <w:marTop w:val="0"/>
      <w:marBottom w:val="0"/>
      <w:divBdr>
        <w:top w:val="none" w:sz="0" w:space="0" w:color="auto"/>
        <w:left w:val="none" w:sz="0" w:space="0" w:color="auto"/>
        <w:bottom w:val="none" w:sz="0" w:space="0" w:color="auto"/>
        <w:right w:val="none" w:sz="0" w:space="0" w:color="auto"/>
      </w:divBdr>
    </w:div>
    <w:div w:id="1724979703">
      <w:bodyDiv w:val="1"/>
      <w:marLeft w:val="0"/>
      <w:marRight w:val="0"/>
      <w:marTop w:val="0"/>
      <w:marBottom w:val="0"/>
      <w:divBdr>
        <w:top w:val="none" w:sz="0" w:space="0" w:color="auto"/>
        <w:left w:val="none" w:sz="0" w:space="0" w:color="auto"/>
        <w:bottom w:val="none" w:sz="0" w:space="0" w:color="auto"/>
        <w:right w:val="none" w:sz="0" w:space="0" w:color="auto"/>
      </w:divBdr>
    </w:div>
    <w:div w:id="1829206035">
      <w:bodyDiv w:val="1"/>
      <w:marLeft w:val="0"/>
      <w:marRight w:val="0"/>
      <w:marTop w:val="0"/>
      <w:marBottom w:val="0"/>
      <w:divBdr>
        <w:top w:val="none" w:sz="0" w:space="0" w:color="auto"/>
        <w:left w:val="none" w:sz="0" w:space="0" w:color="auto"/>
        <w:bottom w:val="none" w:sz="0" w:space="0" w:color="auto"/>
        <w:right w:val="none" w:sz="0" w:space="0" w:color="auto"/>
      </w:divBdr>
      <w:divsChild>
        <w:div w:id="789664635">
          <w:marLeft w:val="0"/>
          <w:marRight w:val="0"/>
          <w:marTop w:val="0"/>
          <w:marBottom w:val="0"/>
          <w:divBdr>
            <w:top w:val="none" w:sz="0" w:space="0" w:color="auto"/>
            <w:left w:val="none" w:sz="0" w:space="0" w:color="auto"/>
            <w:bottom w:val="none" w:sz="0" w:space="0" w:color="auto"/>
            <w:right w:val="none" w:sz="0" w:space="0" w:color="auto"/>
          </w:divBdr>
          <w:divsChild>
            <w:div w:id="1820922232">
              <w:marLeft w:val="0"/>
              <w:marRight w:val="0"/>
              <w:marTop w:val="0"/>
              <w:marBottom w:val="0"/>
              <w:divBdr>
                <w:top w:val="none" w:sz="0" w:space="0" w:color="auto"/>
                <w:left w:val="none" w:sz="0" w:space="0" w:color="auto"/>
                <w:bottom w:val="none" w:sz="0" w:space="0" w:color="auto"/>
                <w:right w:val="none" w:sz="0" w:space="0" w:color="auto"/>
              </w:divBdr>
              <w:divsChild>
                <w:div w:id="1897472579">
                  <w:marLeft w:val="0"/>
                  <w:marRight w:val="0"/>
                  <w:marTop w:val="0"/>
                  <w:marBottom w:val="0"/>
                  <w:divBdr>
                    <w:top w:val="none" w:sz="0" w:space="0" w:color="auto"/>
                    <w:left w:val="none" w:sz="0" w:space="0" w:color="auto"/>
                    <w:bottom w:val="none" w:sz="0" w:space="0" w:color="auto"/>
                    <w:right w:val="none" w:sz="0" w:space="0" w:color="auto"/>
                  </w:divBdr>
                  <w:divsChild>
                    <w:div w:id="818809285">
                      <w:marLeft w:val="0"/>
                      <w:marRight w:val="0"/>
                      <w:marTop w:val="0"/>
                      <w:marBottom w:val="0"/>
                      <w:divBdr>
                        <w:top w:val="none" w:sz="0" w:space="0" w:color="auto"/>
                        <w:left w:val="none" w:sz="0" w:space="0" w:color="auto"/>
                        <w:bottom w:val="none" w:sz="0" w:space="0" w:color="auto"/>
                        <w:right w:val="none" w:sz="0" w:space="0" w:color="auto"/>
                      </w:divBdr>
                      <w:divsChild>
                        <w:div w:id="464398040">
                          <w:marLeft w:val="0"/>
                          <w:marRight w:val="0"/>
                          <w:marTop w:val="0"/>
                          <w:marBottom w:val="0"/>
                          <w:divBdr>
                            <w:top w:val="none" w:sz="0" w:space="0" w:color="auto"/>
                            <w:left w:val="none" w:sz="0" w:space="0" w:color="auto"/>
                            <w:bottom w:val="none" w:sz="0" w:space="0" w:color="auto"/>
                            <w:right w:val="none" w:sz="0" w:space="0" w:color="auto"/>
                          </w:divBdr>
                          <w:divsChild>
                            <w:div w:id="15528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358531">
      <w:bodyDiv w:val="1"/>
      <w:marLeft w:val="0"/>
      <w:marRight w:val="0"/>
      <w:marTop w:val="0"/>
      <w:marBottom w:val="0"/>
      <w:divBdr>
        <w:top w:val="none" w:sz="0" w:space="0" w:color="auto"/>
        <w:left w:val="none" w:sz="0" w:space="0" w:color="auto"/>
        <w:bottom w:val="none" w:sz="0" w:space="0" w:color="auto"/>
        <w:right w:val="none" w:sz="0" w:space="0" w:color="auto"/>
      </w:divBdr>
    </w:div>
    <w:div w:id="1978340009">
      <w:bodyDiv w:val="1"/>
      <w:marLeft w:val="0"/>
      <w:marRight w:val="0"/>
      <w:marTop w:val="0"/>
      <w:marBottom w:val="0"/>
      <w:divBdr>
        <w:top w:val="none" w:sz="0" w:space="0" w:color="auto"/>
        <w:left w:val="none" w:sz="0" w:space="0" w:color="auto"/>
        <w:bottom w:val="none" w:sz="0" w:space="0" w:color="auto"/>
        <w:right w:val="none" w:sz="0" w:space="0" w:color="auto"/>
      </w:divBdr>
    </w:div>
    <w:div w:id="213601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bio.codeplex.com/documentation" TargetMode="External"/><Relationship Id="rId26" Type="http://schemas.openxmlformats.org/officeDocument/2006/relationships/image" Target="media/image10.png"/><Relationship Id="rId39" Type="http://schemas.openxmlformats.org/officeDocument/2006/relationships/footer" Target="footer1.xml"/><Relationship Id="rId21" Type="http://schemas.openxmlformats.org/officeDocument/2006/relationships/oleObject" Target="embeddings/oleObject3.bin"/><Relationship Id="rId34" Type="http://schemas.openxmlformats.org/officeDocument/2006/relationships/image" Target="media/image18.png"/><Relationship Id="rId42"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bio.codeplex.com"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oleObject" Target="embeddings/oleObject2.bin"/><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D0DFDF810BD341B3B71926A89564E2" ma:contentTypeVersion="1" ma:contentTypeDescription="Create a new document." ma:contentTypeScope="" ma:versionID="1573e3f758a832f76411649d0869d971">
  <xsd:schema xmlns:xsd="http://www.w3.org/2001/XMLSchema" xmlns:xs="http://www.w3.org/2001/XMLSchema" xmlns:p="http://schemas.microsoft.com/office/2006/metadata/properties" xmlns:ns2="94054e31-c6fd-4853-8568-2246604c8e71" targetNamespace="http://schemas.microsoft.com/office/2006/metadata/properties" ma:root="true" ma:fieldsID="f7a34226b845916f4af2ff3bea262b72" ns2:_="">
    <xsd:import namespace="94054e31-c6fd-4853-8568-2246604c8e71"/>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054e31-c6fd-4853-8568-2246604c8e71"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Description0 xmlns="94054e31-c6fd-4853-8568-2246604c8e71">Format &amp; tips programmer's walkthrough</Description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3A7F9-DBBC-41FE-9B26-CDAF44CF6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054e31-c6fd-4853-8568-2246604c8e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0E0439-5B74-4118-91BF-C71FBAED7BE3}">
  <ds:schemaRefs>
    <ds:schemaRef ds:uri="http://schemas.microsoft.com/office/2006/metadata/properties"/>
    <ds:schemaRef ds:uri="94054e31-c6fd-4853-8568-2246604c8e71"/>
  </ds:schemaRefs>
</ds:datastoreItem>
</file>

<file path=customXml/itemProps3.xml><?xml version="1.0" encoding="utf-8"?>
<ds:datastoreItem xmlns:ds="http://schemas.openxmlformats.org/officeDocument/2006/customXml" ds:itemID="{ADDD1FE8-C752-4B09-89EE-6C2982E4234F}">
  <ds:schemaRefs>
    <ds:schemaRef ds:uri="http://schemas.microsoft.com/sharepoint/v3/contenttype/forms"/>
  </ds:schemaRefs>
</ds:datastoreItem>
</file>

<file path=customXml/itemProps4.xml><?xml version="1.0" encoding="utf-8"?>
<ds:datastoreItem xmlns:ds="http://schemas.openxmlformats.org/officeDocument/2006/customXml" ds:itemID="{7832D36C-D68E-4786-BC88-04A8B5FB0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7132</Words>
  <Characters>40658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Programming Guide</vt:lpstr>
    </vt:vector>
  </TitlesOfParts>
  <Company>Microsoft</Company>
  <LinksUpToDate>false</LinksUpToDate>
  <CharactersWithSpaces>47695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dc:title>
  <dc:creator>Microsoft Corporation</dc:creator>
  <cp:lastModifiedBy>Prashant Soni (Aditi)</cp:lastModifiedBy>
  <cp:revision>8</cp:revision>
  <cp:lastPrinted>2011-03-29T21:50:00Z</cp:lastPrinted>
  <dcterms:created xsi:type="dcterms:W3CDTF">2011-09-30T08:51:00Z</dcterms:created>
  <dcterms:modified xsi:type="dcterms:W3CDTF">2011-10-06T11:13:00Z</dcterms:modified>
  <cp:category>Technical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0x01010063D0DFDF810BD341B3B71926A89564E2</vt:lpwstr>
  </property>
  <property fmtid="{D5CDD505-2E9C-101B-9397-08002B2CF9AE}" pid="3" name="Order">
    <vt:r8>600</vt:r8>
  </property>
</Properties>
</file>